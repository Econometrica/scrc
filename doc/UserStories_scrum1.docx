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E2822" w14:textId="77777777" w:rsidR="00302EDF" w:rsidRDefault="00302EDF" w:rsidP="00764355">
      <w:pPr>
        <w:pStyle w:val="Heading1"/>
      </w:pPr>
      <w:r>
        <w:t>“</w:t>
      </w:r>
      <w:r w:rsidR="005A6697">
        <w:t>SCRC</w:t>
      </w:r>
      <w:r>
        <w:t>”</w:t>
      </w:r>
      <w:r>
        <w:tab/>
      </w:r>
      <w:r w:rsidR="005A6697">
        <w:t>Semi Customizable Reporting System</w:t>
      </w:r>
      <w:r w:rsidR="009D6CE8">
        <w:t xml:space="preserve"> User Stories</w:t>
      </w:r>
    </w:p>
    <w:p w14:paraId="2AF65A1F" w14:textId="77777777" w:rsidR="00302EDF" w:rsidRDefault="00302EDF">
      <w:pPr>
        <w:rPr>
          <w:ins w:id="0" w:author="Pat Cappelaere " w:date="2013-08-06T08:36:00Z"/>
        </w:rPr>
      </w:pPr>
    </w:p>
    <w:p w14:paraId="47EC32D3" w14:textId="77777777" w:rsidR="006A006A" w:rsidRDefault="006A006A">
      <w:pPr>
        <w:rPr>
          <w:ins w:id="1" w:author="Pat Cappelaere " w:date="2013-08-06T08:38:00Z"/>
        </w:rPr>
      </w:pPr>
      <w:ins w:id="2" w:author="Pat Cappelaere " w:date="2013-08-06T08:36:00Z">
        <w:r>
          <w:t xml:space="preserve">SCRUM 1 </w:t>
        </w:r>
      </w:ins>
      <w:ins w:id="3" w:author="Pat Cappelaere " w:date="2013-08-06T08:37:00Z">
        <w:r>
          <w:t>–</w:t>
        </w:r>
      </w:ins>
      <w:ins w:id="4" w:author="Pat Cappelaere " w:date="2013-08-06T08:36:00Z">
        <w:r>
          <w:t xml:space="preserve"> Target </w:t>
        </w:r>
      </w:ins>
      <w:ins w:id="5" w:author="Pat Cappelaere " w:date="2013-08-06T08:37:00Z">
        <w:r>
          <w:t>Delivery Date: Aug 16</w:t>
        </w:r>
        <w:r w:rsidRPr="006A006A">
          <w:rPr>
            <w:vertAlign w:val="superscript"/>
            <w:rPrChange w:id="6" w:author="Pat Cappelaere " w:date="2013-08-06T08:38:00Z">
              <w:rPr/>
            </w:rPrChange>
          </w:rPr>
          <w:t>th</w:t>
        </w:r>
      </w:ins>
    </w:p>
    <w:p w14:paraId="4B66A124" w14:textId="77777777" w:rsidR="006A006A" w:rsidRDefault="006A006A"/>
    <w:p w14:paraId="3B40CFC6" w14:textId="77777777" w:rsidR="00302EDF" w:rsidRDefault="00302EDF" w:rsidP="00764355">
      <w:pPr>
        <w:pStyle w:val="Heading2"/>
      </w:pPr>
      <w:r>
        <w:t>1.  Introduction</w:t>
      </w:r>
    </w:p>
    <w:p w14:paraId="406FB5C6" w14:textId="77777777" w:rsidR="00043566" w:rsidRDefault="00302EDF">
      <w:r>
        <w:tab/>
      </w:r>
      <w:r w:rsidR="005A6697">
        <w:t xml:space="preserve">SCRC is a virtual dashboard to provide visualization of data </w:t>
      </w:r>
      <w:r w:rsidR="009D6CE8">
        <w:t>compiled</w:t>
      </w:r>
      <w:r w:rsidR="005A6697">
        <w:t xml:space="preserve"> </w:t>
      </w:r>
      <w:r w:rsidR="009D6CE8">
        <w:t xml:space="preserve">by Econometrica </w:t>
      </w:r>
      <w:r w:rsidR="005A6697">
        <w:t>from hospitals on behalf of Centers for Medicare and Medicaid Services (CMS)</w:t>
      </w:r>
      <w:r w:rsidR="00082F95">
        <w:t>.</w:t>
      </w:r>
      <w:r w:rsidR="005A6697">
        <w:t xml:space="preserve">  It is initially planned for the state of New Jersey but must be expandable to other states.</w:t>
      </w:r>
    </w:p>
    <w:p w14:paraId="189D346A" w14:textId="77777777" w:rsidR="00302EDF" w:rsidRDefault="00302EDF"/>
    <w:p w14:paraId="61F084EC" w14:textId="77777777" w:rsidR="00302EDF" w:rsidRDefault="00302EDF" w:rsidP="00764355">
      <w:pPr>
        <w:pStyle w:val="Heading2"/>
      </w:pPr>
      <w:r>
        <w:t>2. Target Users:</w:t>
      </w:r>
      <w:r>
        <w:tab/>
      </w:r>
    </w:p>
    <w:p w14:paraId="63283756" w14:textId="77777777" w:rsidR="009D6CE8" w:rsidRDefault="00302EDF">
      <w:r>
        <w:tab/>
      </w:r>
      <w:r w:rsidR="005A6697">
        <w:t xml:space="preserve">CMS </w:t>
      </w:r>
      <w:ins w:id="7" w:author="Jonathan Crane" w:date="2013-08-02T15:24:00Z">
        <w:r w:rsidR="00551A18">
          <w:t>program staff</w:t>
        </w:r>
      </w:ins>
    </w:p>
    <w:p w14:paraId="18DFC3C6" w14:textId="77777777" w:rsidR="009D6CE8" w:rsidRDefault="009D6CE8" w:rsidP="009D6CE8">
      <w:pPr>
        <w:ind w:firstLine="720"/>
      </w:pPr>
      <w:r>
        <w:t>Participating hospital members</w:t>
      </w:r>
    </w:p>
    <w:p w14:paraId="5B663B20" w14:textId="77777777" w:rsidR="00E841E0" w:rsidRDefault="009D6CE8" w:rsidP="009D6CE8">
      <w:pPr>
        <w:ind w:firstLine="720"/>
      </w:pPr>
      <w:r>
        <w:t>Econometrica Program Manager and analysts</w:t>
      </w:r>
    </w:p>
    <w:p w14:paraId="7BF71D4D" w14:textId="77777777" w:rsidR="009D6CE8" w:rsidRDefault="009D6CE8" w:rsidP="009D6CE8">
      <w:pPr>
        <w:ind w:firstLine="720"/>
      </w:pPr>
      <w:r>
        <w:t>Development Team</w:t>
      </w:r>
    </w:p>
    <w:p w14:paraId="522C1BA4" w14:textId="77777777" w:rsidR="00E841E0" w:rsidRDefault="00E841E0" w:rsidP="00764355">
      <w:pPr>
        <w:pStyle w:val="Heading2"/>
      </w:pPr>
      <w:r>
        <w:t>3. Other Stakeholders:</w:t>
      </w:r>
    </w:p>
    <w:p w14:paraId="012D4869" w14:textId="77777777" w:rsidR="009D6CE8" w:rsidRDefault="009D6CE8" w:rsidP="009D6CE8">
      <w:pPr>
        <w:ind w:firstLine="720"/>
      </w:pPr>
      <w:r>
        <w:t>Econometrica CEO</w:t>
      </w:r>
      <w:ins w:id="8" w:author="Pat Cappelaere " w:date="2013-08-06T08:36:00Z">
        <w:r w:rsidR="006A006A">
          <w:t xml:space="preserve"> &amp; Marketing Managers</w:t>
        </w:r>
      </w:ins>
    </w:p>
    <w:p w14:paraId="413F91DA" w14:textId="77777777" w:rsidR="00082F95" w:rsidRDefault="00082F95" w:rsidP="00B12C2F"/>
    <w:p w14:paraId="3ECB2A65" w14:textId="77777777" w:rsidR="005C525B" w:rsidRDefault="005C525B" w:rsidP="00AA4E62">
      <w:pPr>
        <w:pStyle w:val="Heading2"/>
      </w:pPr>
      <w:r>
        <w:t>4.  Actors</w:t>
      </w:r>
    </w:p>
    <w:p w14:paraId="13262D9A" w14:textId="77777777" w:rsidR="00E62321" w:rsidRDefault="00AA4E62" w:rsidP="00AA4E62">
      <w:pPr>
        <w:pStyle w:val="Heading2"/>
      </w:pPr>
      <w:r>
        <w:t xml:space="preserve">4.1 </w:t>
      </w:r>
      <w:r w:rsidR="005A6697">
        <w:t>CMS Auditor</w:t>
      </w:r>
    </w:p>
    <w:p w14:paraId="3AB0164E" w14:textId="77777777" w:rsidR="00E62321" w:rsidRPr="00E62321" w:rsidRDefault="00E62321" w:rsidP="00E62321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E62321" w14:paraId="4BD8A8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1054925E" w14:textId="77777777" w:rsidR="00E62321" w:rsidRPr="00E62321" w:rsidRDefault="00E62321">
            <w:r w:rsidRPr="00E62321">
              <w:rPr>
                <w:noProof/>
              </w:rPr>
              <w:drawing>
                <wp:inline distT="0" distB="0" distL="0" distR="0" wp14:anchorId="79746C8D" wp14:editId="0275618D">
                  <wp:extent cx="729110" cy="984675"/>
                  <wp:effectExtent l="25400" t="0" r="7490" b="0"/>
                  <wp:docPr id="2" name="P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110" cy="98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177FE66F" w14:textId="77777777" w:rsidR="00E62321" w:rsidRPr="00E62321" w:rsidRDefault="00E62321" w:rsidP="00E6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Susie </w:t>
            </w:r>
            <w:r w:rsidRPr="00E62321">
              <w:rPr>
                <w:b w:val="0"/>
              </w:rPr>
              <w:t xml:space="preserve">is a </w:t>
            </w:r>
            <w:r w:rsidR="005A6697">
              <w:rPr>
                <w:b w:val="0"/>
              </w:rPr>
              <w:t>CMS Auditor</w:t>
            </w:r>
            <w:r w:rsidRPr="00E62321">
              <w:rPr>
                <w:b w:val="0"/>
              </w:rPr>
              <w:t>.</w:t>
            </w:r>
            <w:r w:rsidR="005A6697">
              <w:rPr>
                <w:b w:val="0"/>
              </w:rPr>
              <w:t xml:space="preserve">  She has access to the site and can browse all the information in an unrestricted manner.</w:t>
            </w:r>
          </w:p>
          <w:p w14:paraId="20B7F257" w14:textId="77777777" w:rsidR="00E62321" w:rsidRDefault="00E6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B4009E" w14:textId="77777777" w:rsidR="007C0CC5" w:rsidRPr="00E62321" w:rsidRDefault="007C0CC5" w:rsidP="00E62321"/>
    <w:p w14:paraId="01889DF2" w14:textId="77777777" w:rsidR="005C525B" w:rsidRPr="007C0CC5" w:rsidRDefault="007C0CC5" w:rsidP="007C0CC5">
      <w:r>
        <w:tab/>
      </w:r>
    </w:p>
    <w:p w14:paraId="711FF9A5" w14:textId="77777777" w:rsidR="00EF3EBC" w:rsidRDefault="00AA4E62" w:rsidP="00AA4E62">
      <w:pPr>
        <w:pStyle w:val="Heading2"/>
      </w:pPr>
      <w:r>
        <w:t xml:space="preserve">4.2 </w:t>
      </w:r>
      <w:r w:rsidR="005A6697">
        <w:t>Participating Hospital</w:t>
      </w:r>
      <w:r w:rsidR="005C525B">
        <w:t xml:space="preserve"> Member</w:t>
      </w:r>
    </w:p>
    <w:p w14:paraId="72B919A3" w14:textId="77777777" w:rsidR="00EF3EBC" w:rsidRDefault="00EF3EBC" w:rsidP="00EF3EBC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EF3EBC" w14:paraId="3678E5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421980C5" w14:textId="77777777" w:rsidR="00EF3EBC" w:rsidRPr="00EF3EBC" w:rsidRDefault="00EF3EBC">
            <w:r>
              <w:rPr>
                <w:noProof/>
              </w:rPr>
              <w:drawing>
                <wp:inline distT="0" distB="0" distL="0" distR="0" wp14:anchorId="6C2C094E" wp14:editId="706DE02F">
                  <wp:extent cx="597535" cy="1045686"/>
                  <wp:effectExtent l="25400" t="0" r="1206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069" cy="1046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676DD776" w14:textId="77777777" w:rsidR="00B12C2F" w:rsidRDefault="00EF3EBC" w:rsidP="00B1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Sophie </w:t>
            </w:r>
            <w:r>
              <w:rPr>
                <w:b w:val="0"/>
              </w:rPr>
              <w:t xml:space="preserve">is a registered </w:t>
            </w:r>
            <w:r w:rsidR="00B12C2F">
              <w:rPr>
                <w:b w:val="0"/>
              </w:rPr>
              <w:t xml:space="preserve">hospital </w:t>
            </w:r>
            <w:r>
              <w:rPr>
                <w:b w:val="0"/>
              </w:rPr>
              <w:t xml:space="preserve">member.  She </w:t>
            </w:r>
            <w:r w:rsidR="00B12C2F">
              <w:rPr>
                <w:b w:val="0"/>
              </w:rPr>
              <w:t xml:space="preserve">can access the site but </w:t>
            </w:r>
            <w:r w:rsidR="009D6CE8">
              <w:rPr>
                <w:b w:val="0"/>
              </w:rPr>
              <w:t xml:space="preserve">can </w:t>
            </w:r>
            <w:r w:rsidR="00B12C2F">
              <w:rPr>
                <w:b w:val="0"/>
              </w:rPr>
              <w:t>only get detailed information about her own hospital.</w:t>
            </w:r>
          </w:p>
          <w:p w14:paraId="7BEFB829" w14:textId="77777777" w:rsidR="00EF3EBC" w:rsidRDefault="009D6CE8" w:rsidP="00B1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Selected</w:t>
            </w:r>
            <w:r w:rsidR="00B12C2F">
              <w:rPr>
                <w:b w:val="0"/>
              </w:rPr>
              <w:t xml:space="preserve"> metrics may be shown </w:t>
            </w:r>
            <w:r>
              <w:rPr>
                <w:b w:val="0"/>
              </w:rPr>
              <w:t>co</w:t>
            </w:r>
            <w:ins w:id="9" w:author="Jonathan Crane" w:date="2013-08-02T15:25:00Z">
              <w:r w:rsidR="00551A18">
                <w:rPr>
                  <w:b w:val="0"/>
                </w:rPr>
                <w:t>m</w:t>
              </w:r>
            </w:ins>
            <w:r>
              <w:rPr>
                <w:b w:val="0"/>
              </w:rPr>
              <w:t xml:space="preserve">mingled </w:t>
            </w:r>
            <w:r w:rsidR="00B12C2F">
              <w:rPr>
                <w:b w:val="0"/>
              </w:rPr>
              <w:t>with other [anonymous] hospital data and control groups</w:t>
            </w:r>
            <w:r w:rsidR="00A242E6">
              <w:rPr>
                <w:b w:val="0"/>
              </w:rPr>
              <w:t xml:space="preserve"> </w:t>
            </w:r>
          </w:p>
        </w:tc>
      </w:tr>
    </w:tbl>
    <w:p w14:paraId="56FAA336" w14:textId="77777777" w:rsidR="00A242E6" w:rsidRDefault="00A242E6" w:rsidP="00EF3EBC"/>
    <w:p w14:paraId="68543D5C" w14:textId="77777777" w:rsidR="009D6CE8" w:rsidRDefault="009D6CE8" w:rsidP="009D6CE8">
      <w:pPr>
        <w:pStyle w:val="Heading2"/>
      </w:pPr>
      <w:r>
        <w:lastRenderedPageBreak/>
        <w:t>4.3 Non-Participating Hospital Member</w:t>
      </w:r>
    </w:p>
    <w:p w14:paraId="02C2DE19" w14:textId="77777777" w:rsidR="009D6CE8" w:rsidRDefault="009D6CE8" w:rsidP="00EF3EBC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A242E6" w14:paraId="23BB38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08CF193C" w14:textId="77777777" w:rsidR="00A242E6" w:rsidRPr="00A242E6" w:rsidRDefault="00B12C2F">
            <w:pPr>
              <w:rPr>
                <w:noProof/>
              </w:rPr>
            </w:pPr>
            <w:r w:rsidRPr="001E0CF7">
              <w:rPr>
                <w:noProof/>
              </w:rPr>
              <w:drawing>
                <wp:inline distT="0" distB="0" distL="0" distR="0" wp14:anchorId="423E5CBE" wp14:editId="6D78ADA0">
                  <wp:extent cx="710403" cy="1002458"/>
                  <wp:effectExtent l="25400" t="0" r="797" b="0"/>
                  <wp:docPr id="1" name="P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403" cy="100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0C07D677" w14:textId="77777777" w:rsidR="00A242E6" w:rsidRDefault="00A242E6" w:rsidP="00B1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John </w:t>
            </w:r>
            <w:r>
              <w:rPr>
                <w:b w:val="0"/>
              </w:rPr>
              <w:t>is a</w:t>
            </w:r>
            <w:r w:rsidR="00B12C2F">
              <w:rPr>
                <w:b w:val="0"/>
              </w:rPr>
              <w:t>n</w:t>
            </w:r>
            <w:r>
              <w:rPr>
                <w:b w:val="0"/>
              </w:rPr>
              <w:t xml:space="preserve"> </w:t>
            </w:r>
            <w:r w:rsidR="00B12C2F">
              <w:rPr>
                <w:b w:val="0"/>
              </w:rPr>
              <w:t>un-</w:t>
            </w:r>
            <w:r>
              <w:rPr>
                <w:b w:val="0"/>
              </w:rPr>
              <w:t xml:space="preserve">registered member.  </w:t>
            </w:r>
            <w:r w:rsidR="00B12C2F">
              <w:rPr>
                <w:b w:val="0"/>
              </w:rPr>
              <w:t>He cannot access the site and needs to request a username/password from Econometrica</w:t>
            </w:r>
          </w:p>
        </w:tc>
      </w:tr>
    </w:tbl>
    <w:p w14:paraId="60665C88" w14:textId="77777777" w:rsidR="005C525B" w:rsidRPr="00EF3EBC" w:rsidRDefault="005C525B" w:rsidP="00EF3EBC"/>
    <w:p w14:paraId="51F8A5F9" w14:textId="77777777" w:rsidR="00A242E6" w:rsidRDefault="009D6CE8" w:rsidP="00AA4E62">
      <w:pPr>
        <w:pStyle w:val="Heading2"/>
      </w:pPr>
      <w:r>
        <w:t>4.4</w:t>
      </w:r>
      <w:r w:rsidR="00AA4E62">
        <w:t xml:space="preserve"> </w:t>
      </w:r>
      <w:r w:rsidR="005A6697">
        <w:t>Econometrica Staff</w:t>
      </w:r>
    </w:p>
    <w:p w14:paraId="4B040FC2" w14:textId="77777777" w:rsidR="005C525B" w:rsidRPr="00A242E6" w:rsidRDefault="005C525B" w:rsidP="00A242E6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A242E6" w14:paraId="1650E4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75DD5832" w14:textId="77777777" w:rsidR="00A242E6" w:rsidRPr="00A242E6" w:rsidRDefault="00A242E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A9D3B4" wp14:editId="132B6E8B">
                  <wp:extent cx="711835" cy="1052277"/>
                  <wp:effectExtent l="25400" t="0" r="0" b="0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453" cy="1054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478D6462" w14:textId="77777777" w:rsidR="00A242E6" w:rsidRDefault="001E0CF7" w:rsidP="00B1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  <w:r w:rsidR="00A242E6">
              <w:t xml:space="preserve"> </w:t>
            </w:r>
            <w:r w:rsidR="00A242E6">
              <w:rPr>
                <w:b w:val="0"/>
              </w:rPr>
              <w:t>is a</w:t>
            </w:r>
            <w:r w:rsidR="00B12C2F">
              <w:rPr>
                <w:b w:val="0"/>
              </w:rPr>
              <w:t>n economist working for Econometrica.  He has full access to the site information.  Chris validates the database and information provided on the site.</w:t>
            </w:r>
            <w:r w:rsidR="009D6CE8">
              <w:rPr>
                <w:b w:val="0"/>
              </w:rPr>
              <w:t xml:space="preserve">  Chris may also provide support to users.</w:t>
            </w:r>
          </w:p>
        </w:tc>
      </w:tr>
    </w:tbl>
    <w:p w14:paraId="386B7CCA" w14:textId="77777777" w:rsidR="00C24F22" w:rsidRDefault="00C24F22" w:rsidP="00AA4E62">
      <w:pPr>
        <w:pStyle w:val="Heading2"/>
      </w:pPr>
    </w:p>
    <w:p w14:paraId="0E9F34AB" w14:textId="77777777" w:rsidR="00517E01" w:rsidRDefault="007C0CC5" w:rsidP="00AA4E62">
      <w:pPr>
        <w:pStyle w:val="Heading2"/>
      </w:pPr>
      <w:r>
        <w:t>4.</w:t>
      </w:r>
      <w:r w:rsidR="009D6CE8">
        <w:t>5</w:t>
      </w:r>
      <w:r>
        <w:t xml:space="preserve"> Super</w:t>
      </w:r>
      <w:r w:rsidR="005C525B">
        <w:t xml:space="preserve"> Administrator</w:t>
      </w:r>
    </w:p>
    <w:p w14:paraId="0CB42B16" w14:textId="77777777" w:rsidR="007C0CC5" w:rsidRPr="00517E01" w:rsidRDefault="007C0CC5" w:rsidP="00517E01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517E01" w14:paraId="397487E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76E5AFD9" w14:textId="77777777" w:rsidR="00517E01" w:rsidRPr="00517E01" w:rsidRDefault="00517E01">
            <w:pPr>
              <w:rPr>
                <w:noProof/>
              </w:rPr>
            </w:pPr>
            <w:r w:rsidRPr="00517E01">
              <w:rPr>
                <w:noProof/>
              </w:rPr>
              <w:drawing>
                <wp:inline distT="0" distB="0" distL="0" distR="0" wp14:anchorId="043C8F49" wp14:editId="22518D42">
                  <wp:extent cx="709718" cy="984915"/>
                  <wp:effectExtent l="25400" t="0" r="1482" b="0"/>
                  <wp:docPr id="20" name="P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718" cy="98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64981543" w14:textId="77777777" w:rsidR="00517E01" w:rsidRDefault="00517E01" w:rsidP="00517E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 </w:t>
            </w:r>
            <w:r>
              <w:rPr>
                <w:b w:val="0"/>
              </w:rPr>
              <w:t>is the site administra</w:t>
            </w:r>
            <w:r w:rsidR="009D6CE8">
              <w:rPr>
                <w:b w:val="0"/>
              </w:rPr>
              <w:t>tor.  He can create new content and</w:t>
            </w:r>
            <w:r>
              <w:rPr>
                <w:b w:val="0"/>
              </w:rPr>
              <w:t xml:space="preserve"> manage databases.  He can audit the system, analyzes the logs and generate</w:t>
            </w:r>
            <w:ins w:id="10" w:author="Jonathan Crane" w:date="2013-08-02T15:25:00Z">
              <w:r w:rsidR="00551A18">
                <w:rPr>
                  <w:b w:val="0"/>
                </w:rPr>
                <w:t>s</w:t>
              </w:r>
            </w:ins>
            <w:r>
              <w:rPr>
                <w:b w:val="0"/>
              </w:rPr>
              <w:t xml:space="preserve"> management reports.</w:t>
            </w:r>
          </w:p>
        </w:tc>
      </w:tr>
    </w:tbl>
    <w:p w14:paraId="468D82BA" w14:textId="77777777" w:rsidR="0050388F" w:rsidRDefault="007C0CC5" w:rsidP="007C0CC5">
      <w:pPr>
        <w:pStyle w:val="Heading3"/>
      </w:pPr>
      <w:r>
        <w:t>4.</w:t>
      </w:r>
      <w:r w:rsidR="009D6CE8">
        <w:t>6</w:t>
      </w:r>
      <w:r>
        <w:t xml:space="preserve"> </w:t>
      </w:r>
      <w:r w:rsidR="00B12C2F">
        <w:t>SCRS</w:t>
      </w:r>
    </w:p>
    <w:p w14:paraId="3DDCF80E" w14:textId="77777777" w:rsidR="00AA4E62" w:rsidRPr="0050388F" w:rsidRDefault="00AA4E62" w:rsidP="0050388F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724A5F" w14:paraId="01AE71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61250CCC" w14:textId="77777777" w:rsidR="00724A5F" w:rsidRPr="00724A5F" w:rsidRDefault="00724A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A4D71F" wp14:editId="27DD984E">
                  <wp:extent cx="1063419" cy="848360"/>
                  <wp:effectExtent l="25400" t="0" r="3381" b="0"/>
                  <wp:docPr id="2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419" cy="848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6568D489" w14:textId="77777777" w:rsidR="00724A5F" w:rsidRDefault="00B12C2F" w:rsidP="00B12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SCRS</w:t>
            </w:r>
            <w:r w:rsidR="00724A5F">
              <w:t xml:space="preserve"> </w:t>
            </w:r>
            <w:r w:rsidR="00724A5F" w:rsidRPr="00724A5F">
              <w:rPr>
                <w:b w:val="0"/>
              </w:rPr>
              <w:t xml:space="preserve">is </w:t>
            </w:r>
            <w:r w:rsidR="00724A5F">
              <w:rPr>
                <w:b w:val="0"/>
              </w:rPr>
              <w:t>the actual system.  It provides the content and capab</w:t>
            </w:r>
            <w:r>
              <w:rPr>
                <w:b w:val="0"/>
              </w:rPr>
              <w:t>ilities used by CMS, Econometrica and hospital members</w:t>
            </w:r>
            <w:r w:rsidR="0050388F">
              <w:rPr>
                <w:b w:val="0"/>
              </w:rPr>
              <w:t>.</w:t>
            </w:r>
          </w:p>
        </w:tc>
      </w:tr>
    </w:tbl>
    <w:p w14:paraId="1C3A6F4D" w14:textId="77777777" w:rsidR="00A242E6" w:rsidRDefault="00A242E6" w:rsidP="00AA4E62">
      <w:pPr>
        <w:pStyle w:val="Heading2"/>
      </w:pPr>
    </w:p>
    <w:p w14:paraId="08CC9D6B" w14:textId="77777777" w:rsidR="0050388F" w:rsidRDefault="0050388F" w:rsidP="00AA4E62">
      <w:pPr>
        <w:pStyle w:val="Heading2"/>
        <w:sectPr w:rsidR="0050388F">
          <w:headerReference w:type="default" r:id="rId14"/>
          <w:footerReference w:type="even" r:id="rId15"/>
          <w:footerReference w:type="default" r:id="rId16"/>
          <w:pgSz w:w="12240" w:h="15840"/>
          <w:pgMar w:top="1440" w:right="1800" w:bottom="1440" w:left="1800" w:header="720" w:footer="720" w:gutter="0"/>
          <w:cols w:space="720"/>
        </w:sectPr>
      </w:pPr>
    </w:p>
    <w:p w14:paraId="2CBFBE15" w14:textId="77777777" w:rsidR="00AA4E62" w:rsidRDefault="00AA4E62" w:rsidP="00AA4E62">
      <w:pPr>
        <w:pStyle w:val="Heading2"/>
      </w:pPr>
      <w:r>
        <w:lastRenderedPageBreak/>
        <w:t>5. User Stories</w:t>
      </w:r>
    </w:p>
    <w:p w14:paraId="52EBE58C" w14:textId="77777777" w:rsidR="000009AE" w:rsidRDefault="000009AE" w:rsidP="00764355"/>
    <w:p w14:paraId="3ED2155C" w14:textId="77777777" w:rsidR="000009AE" w:rsidRDefault="000009AE" w:rsidP="000009AE">
      <w:pPr>
        <w:pStyle w:val="Heading2"/>
      </w:pPr>
      <w:r>
        <w:t>5.1 Susie’s Stories (</w:t>
      </w:r>
      <w:r w:rsidR="00B12C2F">
        <w:t>CMS Auditor</w:t>
      </w:r>
      <w:r>
        <w:t>)</w:t>
      </w:r>
    </w:p>
    <w:p w14:paraId="1C8A3AAC" w14:textId="77777777" w:rsidR="000009AE" w:rsidRDefault="000009AE" w:rsidP="000009AE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692AE7" w14:paraId="30242F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7DF9A090" w14:textId="77777777" w:rsidR="00692AE7" w:rsidRPr="00E62321" w:rsidRDefault="00692AE7">
            <w:r w:rsidRPr="00E62321">
              <w:rPr>
                <w:noProof/>
              </w:rPr>
              <w:drawing>
                <wp:inline distT="0" distB="0" distL="0" distR="0" wp14:anchorId="7B28AC38" wp14:editId="6263CFE9">
                  <wp:extent cx="729110" cy="984675"/>
                  <wp:effectExtent l="25400" t="0" r="7490" b="0"/>
                  <wp:docPr id="26" name="P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110" cy="98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6C91AA79" w14:textId="77777777" w:rsidR="00692AE7" w:rsidRDefault="00692AE7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</w:t>
            </w:r>
            <w:r w:rsidR="00B12C2F">
              <w:t xml:space="preserve">CMS </w:t>
            </w:r>
            <w:ins w:id="11" w:author="David Ruiz" w:date="2013-08-02T16:13:00Z">
              <w:r w:rsidR="001B019A">
                <w:t>Program Staff</w:t>
              </w:r>
            </w:ins>
            <w:r>
              <w:t>, Susie can:</w:t>
            </w:r>
          </w:p>
          <w:p w14:paraId="2B45CF08" w14:textId="77777777" w:rsidR="00692AE7" w:rsidRDefault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3030C4" w14:textId="77777777" w:rsidR="000009AE" w:rsidRDefault="000009AE" w:rsidP="000009AE">
      <w:r>
        <w:tab/>
      </w:r>
    </w:p>
    <w:p w14:paraId="0ECBC91D" w14:textId="77777777" w:rsidR="00C836BE" w:rsidRPr="00567B8B" w:rsidRDefault="00C836BE" w:rsidP="00553761">
      <w:pPr>
        <w:pStyle w:val="ListParagraph"/>
        <w:numPr>
          <w:ilvl w:val="2"/>
          <w:numId w:val="2"/>
        </w:numPr>
        <w:rPr>
          <w:highlight w:val="yellow"/>
        </w:rPr>
      </w:pPr>
      <w:r w:rsidRPr="00567B8B">
        <w:rPr>
          <w:highlight w:val="yellow"/>
        </w:rPr>
        <w:t>Login as CMS with assigned password</w:t>
      </w:r>
    </w:p>
    <w:p w14:paraId="3AEF2564" w14:textId="77777777" w:rsidR="00C836BE" w:rsidRDefault="00C836BE" w:rsidP="00C836BE">
      <w:pPr>
        <w:pStyle w:val="ListParagraph"/>
        <w:ind w:left="1440"/>
      </w:pPr>
    </w:p>
    <w:p w14:paraId="037A4E97" w14:textId="77777777" w:rsidR="000009AE" w:rsidRPr="00567B8B" w:rsidRDefault="00B12C2F" w:rsidP="00553761">
      <w:pPr>
        <w:pStyle w:val="ListParagraph"/>
        <w:numPr>
          <w:ilvl w:val="2"/>
          <w:numId w:val="2"/>
        </w:numPr>
        <w:rPr>
          <w:highlight w:val="yellow"/>
        </w:rPr>
      </w:pPr>
      <w:r w:rsidRPr="00567B8B">
        <w:rPr>
          <w:highlight w:val="yellow"/>
        </w:rPr>
        <w:t>Visualize</w:t>
      </w:r>
      <w:r w:rsidR="00677E6C" w:rsidRPr="00567B8B">
        <w:rPr>
          <w:highlight w:val="yellow"/>
        </w:rPr>
        <w:t xml:space="preserve"> all the hospitals on a </w:t>
      </w:r>
      <w:proofErr w:type="spellStart"/>
      <w:r w:rsidR="00677E6C" w:rsidRPr="00567B8B">
        <w:rPr>
          <w:highlight w:val="yellow"/>
        </w:rPr>
        <w:t>zoomable</w:t>
      </w:r>
      <w:proofErr w:type="spellEnd"/>
      <w:r w:rsidR="00677E6C" w:rsidRPr="00567B8B">
        <w:rPr>
          <w:highlight w:val="yellow"/>
        </w:rPr>
        <w:t xml:space="preserve"> map.</w:t>
      </w:r>
    </w:p>
    <w:p w14:paraId="0625A17E" w14:textId="77777777" w:rsidR="00C836BE" w:rsidRDefault="00C836BE" w:rsidP="00C836BE">
      <w:pPr>
        <w:pStyle w:val="ListParagraph"/>
        <w:ind w:left="1440"/>
      </w:pPr>
    </w:p>
    <w:p w14:paraId="6CB11FCF" w14:textId="77777777" w:rsidR="00C836BE" w:rsidRPr="00567B8B" w:rsidRDefault="009D6CE8" w:rsidP="00C836BE">
      <w:pPr>
        <w:pStyle w:val="ListParagraph"/>
        <w:numPr>
          <w:ilvl w:val="2"/>
          <w:numId w:val="2"/>
        </w:numPr>
        <w:rPr>
          <w:highlight w:val="yellow"/>
        </w:rPr>
      </w:pPr>
      <w:r w:rsidRPr="00567B8B">
        <w:rPr>
          <w:highlight w:val="yellow"/>
        </w:rPr>
        <w:t>Click on any hospital on the map</w:t>
      </w:r>
      <w:r w:rsidR="00677E6C" w:rsidRPr="00567B8B">
        <w:rPr>
          <w:highlight w:val="yellow"/>
        </w:rPr>
        <w:t xml:space="preserve"> and get a popup to lead to various ‘dashboard</w:t>
      </w:r>
      <w:r w:rsidRPr="00567B8B">
        <w:rPr>
          <w:highlight w:val="yellow"/>
        </w:rPr>
        <w:t>s</w:t>
      </w:r>
      <w:r w:rsidR="00677E6C" w:rsidRPr="00567B8B">
        <w:rPr>
          <w:highlight w:val="yellow"/>
        </w:rPr>
        <w:t>’ for that hospital</w:t>
      </w:r>
      <w:r w:rsidRPr="00567B8B">
        <w:rPr>
          <w:highlight w:val="yellow"/>
        </w:rPr>
        <w:t xml:space="preserve"> such as:</w:t>
      </w:r>
    </w:p>
    <w:p w14:paraId="621E3B83" w14:textId="77777777" w:rsidR="00C836BE" w:rsidRDefault="00C836BE" w:rsidP="00C836BE"/>
    <w:p w14:paraId="3CDDFF69" w14:textId="77777777" w:rsidR="00C836BE" w:rsidRPr="00567B8B" w:rsidRDefault="00071FC5" w:rsidP="00C836BE">
      <w:pPr>
        <w:pStyle w:val="ListParagraph"/>
        <w:numPr>
          <w:ilvl w:val="3"/>
          <w:numId w:val="2"/>
        </w:numPr>
        <w:rPr>
          <w:highlight w:val="yellow"/>
        </w:rPr>
      </w:pPr>
      <w:r w:rsidRPr="00567B8B">
        <w:rPr>
          <w:highlight w:val="yellow"/>
        </w:rPr>
        <w:t>Transitions of Care</w:t>
      </w:r>
    </w:p>
    <w:p w14:paraId="2B9C2B6C" w14:textId="77777777" w:rsidR="00C836BE" w:rsidRPr="00567B8B" w:rsidRDefault="00071FC5" w:rsidP="00C836BE">
      <w:pPr>
        <w:pStyle w:val="ListParagraph"/>
        <w:numPr>
          <w:ilvl w:val="4"/>
          <w:numId w:val="2"/>
        </w:numPr>
        <w:rPr>
          <w:highlight w:val="yellow"/>
        </w:rPr>
      </w:pPr>
      <w:r w:rsidRPr="00567B8B">
        <w:rPr>
          <w:highlight w:val="yellow"/>
        </w:rPr>
        <w:t>This displays a graphics page representing the transitions of care at episode level (provided by Econometrica)</w:t>
      </w:r>
    </w:p>
    <w:p w14:paraId="213AA4A1" w14:textId="77777777" w:rsidR="00C836BE" w:rsidRDefault="00071FC5" w:rsidP="00C836BE">
      <w:pPr>
        <w:pStyle w:val="ListParagraph"/>
        <w:numPr>
          <w:ilvl w:val="4"/>
          <w:numId w:val="2"/>
        </w:numPr>
      </w:pPr>
      <w:r>
        <w:t xml:space="preserve">Rolling over a department, selected metrics are displayed in a TBD tabular format (See </w:t>
      </w:r>
      <w:proofErr w:type="spellStart"/>
      <w:r>
        <w:t>ToR</w:t>
      </w:r>
      <w:proofErr w:type="spellEnd"/>
      <w:r>
        <w:t>)</w:t>
      </w:r>
    </w:p>
    <w:p w14:paraId="61CA7885" w14:textId="77777777" w:rsidR="00C836BE" w:rsidRDefault="00C836BE" w:rsidP="00C836BE">
      <w:pPr>
        <w:pStyle w:val="ListParagraph"/>
        <w:ind w:left="2520"/>
      </w:pPr>
    </w:p>
    <w:p w14:paraId="2F7E83D3" w14:textId="77777777" w:rsidR="00C836BE" w:rsidRPr="00567B8B" w:rsidRDefault="00071FC5" w:rsidP="00C836BE">
      <w:pPr>
        <w:pStyle w:val="ListParagraph"/>
        <w:numPr>
          <w:ilvl w:val="3"/>
          <w:numId w:val="2"/>
        </w:numPr>
        <w:rPr>
          <w:highlight w:val="yellow"/>
        </w:rPr>
      </w:pPr>
      <w:r w:rsidRPr="00567B8B">
        <w:rPr>
          <w:highlight w:val="yellow"/>
        </w:rPr>
        <w:t xml:space="preserve">Measures </w:t>
      </w:r>
      <w:ins w:id="12" w:author="Pat Cappelaere " w:date="2013-08-06T08:43:00Z">
        <w:r w:rsidR="00567B8B" w:rsidRPr="00567B8B">
          <w:rPr>
            <w:highlight w:val="yellow"/>
          </w:rPr>
          <w:t>Run Charts</w:t>
        </w:r>
      </w:ins>
    </w:p>
    <w:p w14:paraId="2393F2A5" w14:textId="77777777" w:rsidR="00C836BE" w:rsidRPr="00567B8B" w:rsidRDefault="00C836BE" w:rsidP="00C836BE">
      <w:pPr>
        <w:pStyle w:val="ListParagraph"/>
        <w:numPr>
          <w:ilvl w:val="4"/>
          <w:numId w:val="2"/>
        </w:numPr>
        <w:rPr>
          <w:highlight w:val="yellow"/>
        </w:rPr>
      </w:pPr>
      <w:r w:rsidRPr="00567B8B">
        <w:rPr>
          <w:highlight w:val="yellow"/>
        </w:rPr>
        <w:t>Measure</w:t>
      </w:r>
      <w:r w:rsidR="00071FC5" w:rsidRPr="00567B8B">
        <w:rPr>
          <w:highlight w:val="yellow"/>
        </w:rPr>
        <w:t xml:space="preserve"> for specific domains can be selected.  Depending on domain,</w:t>
      </w:r>
      <w:r w:rsidR="00553761" w:rsidRPr="00567B8B">
        <w:rPr>
          <w:highlight w:val="yellow"/>
        </w:rPr>
        <w:t xml:space="preserve"> different </w:t>
      </w:r>
      <w:r w:rsidR="009D6CE8" w:rsidRPr="00567B8B">
        <w:rPr>
          <w:highlight w:val="yellow"/>
        </w:rPr>
        <w:t>inform</w:t>
      </w:r>
      <w:ins w:id="13" w:author="Pat Cappelaere " w:date="2013-08-06T08:40:00Z">
        <w:r w:rsidR="006A006A" w:rsidRPr="00567B8B">
          <w:rPr>
            <w:highlight w:val="yellow"/>
          </w:rPr>
          <w:t>a</w:t>
        </w:r>
      </w:ins>
      <w:r w:rsidR="009D6CE8" w:rsidRPr="00567B8B">
        <w:rPr>
          <w:highlight w:val="yellow"/>
        </w:rPr>
        <w:t>tion</w:t>
      </w:r>
      <w:r w:rsidR="00553761" w:rsidRPr="00567B8B">
        <w:rPr>
          <w:highlight w:val="yellow"/>
        </w:rPr>
        <w:t xml:space="preserve"> can be displayed</w:t>
      </w:r>
      <w:r w:rsidR="00071FC5" w:rsidRPr="00567B8B">
        <w:rPr>
          <w:highlight w:val="yellow"/>
        </w:rPr>
        <w:t xml:space="preserve"> </w:t>
      </w:r>
    </w:p>
    <w:p w14:paraId="7DD0783B" w14:textId="77777777" w:rsidR="00C836BE" w:rsidRDefault="00C836BE" w:rsidP="00C836BE">
      <w:pPr>
        <w:pStyle w:val="ListParagraph"/>
        <w:numPr>
          <w:ilvl w:val="5"/>
          <w:numId w:val="2"/>
        </w:numPr>
      </w:pPr>
      <w:r>
        <w:t>Text Display</w:t>
      </w:r>
    </w:p>
    <w:p w14:paraId="41A17CE6" w14:textId="77777777" w:rsidR="006C4FDE" w:rsidRPr="00567B8B" w:rsidRDefault="00567B8B" w:rsidP="006C4FDE">
      <w:pPr>
        <w:pStyle w:val="ListParagraph"/>
        <w:numPr>
          <w:ilvl w:val="5"/>
          <w:numId w:val="2"/>
        </w:numPr>
        <w:rPr>
          <w:highlight w:val="yellow"/>
        </w:rPr>
      </w:pPr>
      <w:ins w:id="14" w:author="Pat Cappelaere " w:date="2013-08-06T08:49:00Z">
        <w:r>
          <w:rPr>
            <w:highlight w:val="yellow"/>
          </w:rPr>
          <w:t>Run</w:t>
        </w:r>
        <w:r w:rsidRPr="00567B8B">
          <w:rPr>
            <w:highlight w:val="yellow"/>
          </w:rPr>
          <w:t xml:space="preserve"> </w:t>
        </w:r>
      </w:ins>
      <w:r w:rsidR="00C836BE" w:rsidRPr="00567B8B">
        <w:rPr>
          <w:highlight w:val="yellow"/>
        </w:rPr>
        <w:t>Chart for selected measure</w:t>
      </w:r>
      <w:r w:rsidR="00553761" w:rsidRPr="00567B8B">
        <w:rPr>
          <w:highlight w:val="yellow"/>
        </w:rPr>
        <w:t xml:space="preserve"> (see </w:t>
      </w:r>
      <w:proofErr w:type="spellStart"/>
      <w:r w:rsidR="00553761" w:rsidRPr="00567B8B">
        <w:rPr>
          <w:highlight w:val="yellow"/>
        </w:rPr>
        <w:t>ToR</w:t>
      </w:r>
      <w:proofErr w:type="spellEnd"/>
      <w:r w:rsidR="00553761" w:rsidRPr="00567B8B">
        <w:rPr>
          <w:highlight w:val="yellow"/>
        </w:rPr>
        <w:t>)</w:t>
      </w:r>
    </w:p>
    <w:p w14:paraId="6B415AFE" w14:textId="77777777" w:rsidR="006C4FDE" w:rsidRDefault="006C4FDE" w:rsidP="006C4FDE">
      <w:pPr>
        <w:pStyle w:val="ListParagraph"/>
        <w:ind w:left="3240"/>
      </w:pPr>
    </w:p>
    <w:p w14:paraId="454CC180" w14:textId="77777777" w:rsidR="006C4FDE" w:rsidRPr="00567B8B" w:rsidRDefault="00071FC5" w:rsidP="006C4FDE">
      <w:pPr>
        <w:pStyle w:val="ListParagraph"/>
        <w:numPr>
          <w:ilvl w:val="3"/>
          <w:numId w:val="2"/>
        </w:numPr>
        <w:rPr>
          <w:ins w:id="15" w:author="Pat Cappelaere " w:date="2013-08-06T08:44:00Z"/>
          <w:highlight w:val="yellow"/>
        </w:rPr>
      </w:pPr>
      <w:r w:rsidRPr="00567B8B">
        <w:rPr>
          <w:highlight w:val="yellow"/>
        </w:rPr>
        <w:t>DRG</w:t>
      </w:r>
      <w:ins w:id="16" w:author="Pat Cappelaere " w:date="2013-08-06T08:44:00Z">
        <w:r w:rsidR="00567B8B" w:rsidRPr="00567B8B">
          <w:rPr>
            <w:highlight w:val="yellow"/>
          </w:rPr>
          <w:t xml:space="preserve"> Benchmark Chart</w:t>
        </w:r>
      </w:ins>
      <w:r w:rsidRPr="00567B8B">
        <w:rPr>
          <w:highlight w:val="yellow"/>
        </w:rPr>
        <w:t>s</w:t>
      </w:r>
    </w:p>
    <w:p w14:paraId="2CA835D3" w14:textId="77777777" w:rsidR="00567B8B" w:rsidRPr="00567B8B" w:rsidRDefault="00567B8B" w:rsidP="00567B8B">
      <w:pPr>
        <w:pStyle w:val="ListParagraph"/>
        <w:numPr>
          <w:ilvl w:val="4"/>
          <w:numId w:val="2"/>
        </w:numPr>
        <w:rPr>
          <w:highlight w:val="yellow"/>
        </w:rPr>
      </w:pPr>
      <w:r w:rsidRPr="00567B8B">
        <w:rPr>
          <w:highlight w:val="yellow"/>
        </w:rPr>
        <w:t>User can select DRG</w:t>
      </w:r>
    </w:p>
    <w:p w14:paraId="4C25AFD3" w14:textId="77777777" w:rsidR="00567B8B" w:rsidRPr="00567B8B" w:rsidRDefault="00567B8B" w:rsidP="00567B8B">
      <w:pPr>
        <w:pStyle w:val="ListParagraph"/>
        <w:numPr>
          <w:ilvl w:val="5"/>
          <w:numId w:val="2"/>
        </w:numPr>
        <w:rPr>
          <w:highlight w:val="yellow"/>
        </w:rPr>
      </w:pPr>
      <w:r w:rsidRPr="00567B8B">
        <w:rPr>
          <w:highlight w:val="yellow"/>
        </w:rPr>
        <w:t>DRG Display with selected measures (</w:t>
      </w:r>
      <w:proofErr w:type="spellStart"/>
      <w:r w:rsidRPr="00567B8B">
        <w:rPr>
          <w:highlight w:val="yellow"/>
        </w:rPr>
        <w:t>ToR</w:t>
      </w:r>
      <w:proofErr w:type="spellEnd"/>
      <w:r w:rsidRPr="00567B8B">
        <w:rPr>
          <w:highlight w:val="yellow"/>
        </w:rPr>
        <w:t>) can be displayed</w:t>
      </w:r>
    </w:p>
    <w:p w14:paraId="5CD71920" w14:textId="77777777" w:rsidR="00567B8B" w:rsidRPr="00567B8B" w:rsidRDefault="00567B8B" w:rsidP="00567B8B">
      <w:pPr>
        <w:pStyle w:val="ListParagraph"/>
        <w:ind w:left="3600"/>
        <w:rPr>
          <w:highlight w:val="yellow"/>
        </w:rPr>
      </w:pPr>
      <w:r w:rsidRPr="00567B8B">
        <w:rPr>
          <w:highlight w:val="yellow"/>
        </w:rPr>
        <w:t>Susie can identify every hospital on the chart</w:t>
      </w:r>
    </w:p>
    <w:p w14:paraId="42EBDAE8" w14:textId="77777777" w:rsidR="00567B8B" w:rsidRPr="00567B8B" w:rsidRDefault="00567B8B" w:rsidP="00567B8B">
      <w:pPr>
        <w:pStyle w:val="ListParagraph"/>
        <w:ind w:left="2160"/>
        <w:rPr>
          <w:ins w:id="17" w:author="Pat Cappelaere " w:date="2013-08-06T08:44:00Z"/>
          <w:highlight w:val="yellow"/>
        </w:rPr>
      </w:pPr>
    </w:p>
    <w:p w14:paraId="6D39E0E7" w14:textId="77777777" w:rsidR="00567B8B" w:rsidRPr="00567B8B" w:rsidRDefault="00567B8B" w:rsidP="006C4FDE">
      <w:pPr>
        <w:pStyle w:val="ListParagraph"/>
        <w:numPr>
          <w:ilvl w:val="3"/>
          <w:numId w:val="2"/>
        </w:numPr>
        <w:rPr>
          <w:ins w:id="18" w:author="Pat Cappelaere " w:date="2013-08-06T08:45:00Z"/>
          <w:highlight w:val="yellow"/>
        </w:rPr>
      </w:pPr>
      <w:ins w:id="19" w:author="Pat Cappelaere " w:date="2013-08-06T08:44:00Z">
        <w:r w:rsidRPr="00567B8B">
          <w:rPr>
            <w:highlight w:val="yellow"/>
          </w:rPr>
          <w:t>DRG Run Charts</w:t>
        </w:r>
      </w:ins>
    </w:p>
    <w:p w14:paraId="6075E9F7" w14:textId="77777777" w:rsidR="00567B8B" w:rsidRPr="00567B8B" w:rsidRDefault="00567B8B" w:rsidP="00567B8B">
      <w:pPr>
        <w:pStyle w:val="ListParagraph"/>
        <w:numPr>
          <w:ilvl w:val="4"/>
          <w:numId w:val="2"/>
        </w:numPr>
        <w:rPr>
          <w:ins w:id="20" w:author="Pat Cappelaere " w:date="2013-08-06T08:45:00Z"/>
          <w:highlight w:val="yellow"/>
        </w:rPr>
      </w:pPr>
      <w:ins w:id="21" w:author="Pat Cappelaere " w:date="2013-08-06T08:45:00Z">
        <w:r w:rsidRPr="00567B8B">
          <w:rPr>
            <w:highlight w:val="yellow"/>
          </w:rPr>
          <w:t>User can select DRG</w:t>
        </w:r>
      </w:ins>
    </w:p>
    <w:p w14:paraId="269D7FE0" w14:textId="77777777" w:rsidR="00567B8B" w:rsidRPr="00567B8B" w:rsidRDefault="00567B8B" w:rsidP="00567B8B">
      <w:pPr>
        <w:pStyle w:val="ListParagraph"/>
        <w:numPr>
          <w:ilvl w:val="5"/>
          <w:numId w:val="2"/>
        </w:numPr>
        <w:rPr>
          <w:ins w:id="22" w:author="Pat Cappelaere " w:date="2013-08-06T08:45:00Z"/>
          <w:highlight w:val="yellow"/>
        </w:rPr>
      </w:pPr>
      <w:ins w:id="23" w:author="Pat Cappelaere " w:date="2013-08-06T08:45:00Z">
        <w:r w:rsidRPr="00567B8B">
          <w:rPr>
            <w:highlight w:val="yellow"/>
          </w:rPr>
          <w:t>DRG Display with selected measures (</w:t>
        </w:r>
        <w:proofErr w:type="spellStart"/>
        <w:r w:rsidRPr="00567B8B">
          <w:rPr>
            <w:highlight w:val="yellow"/>
          </w:rPr>
          <w:t>ToR</w:t>
        </w:r>
        <w:proofErr w:type="spellEnd"/>
        <w:r w:rsidRPr="00567B8B">
          <w:rPr>
            <w:highlight w:val="yellow"/>
          </w:rPr>
          <w:t>) can be displayed</w:t>
        </w:r>
      </w:ins>
    </w:p>
    <w:p w14:paraId="033F715F" w14:textId="77777777" w:rsidR="00567B8B" w:rsidRDefault="00567B8B" w:rsidP="00567B8B">
      <w:pPr>
        <w:pStyle w:val="ListParagraph"/>
        <w:ind w:left="3600"/>
        <w:rPr>
          <w:ins w:id="24" w:author="Pat Cappelaere " w:date="2013-08-06T08:45:00Z"/>
        </w:rPr>
      </w:pPr>
      <w:ins w:id="25" w:author="Pat Cappelaere " w:date="2013-08-06T08:45:00Z">
        <w:r w:rsidRPr="00567B8B">
          <w:rPr>
            <w:highlight w:val="yellow"/>
          </w:rPr>
          <w:t>Susie can identify every hospital on the chart</w:t>
        </w:r>
      </w:ins>
    </w:p>
    <w:p w14:paraId="33ECF772" w14:textId="77777777" w:rsidR="00567B8B" w:rsidRDefault="00567B8B" w:rsidP="00567B8B">
      <w:pPr>
        <w:pStyle w:val="ListParagraph"/>
        <w:ind w:left="2160"/>
      </w:pPr>
    </w:p>
    <w:p w14:paraId="24DD9128" w14:textId="77777777" w:rsidR="00567B8B" w:rsidRDefault="00567B8B" w:rsidP="00C836BE">
      <w:pPr>
        <w:pStyle w:val="ListParagraph"/>
        <w:ind w:left="3600"/>
        <w:rPr>
          <w:ins w:id="26" w:author="Pat Cappelaere " w:date="2013-08-06T08:44:00Z"/>
        </w:rPr>
      </w:pPr>
    </w:p>
    <w:p w14:paraId="6316739C" w14:textId="77777777" w:rsidR="00567B8B" w:rsidRDefault="00567B8B" w:rsidP="00C836BE">
      <w:pPr>
        <w:pStyle w:val="ListParagraph"/>
        <w:ind w:left="3600"/>
      </w:pPr>
    </w:p>
    <w:p w14:paraId="6F5E1DD5" w14:textId="77777777" w:rsidR="00C836BE" w:rsidRDefault="00C836BE" w:rsidP="00C836BE"/>
    <w:p w14:paraId="08AB5F61" w14:textId="77777777" w:rsidR="002676D6" w:rsidRPr="00567B8B" w:rsidRDefault="00C836BE" w:rsidP="002676D6">
      <w:pPr>
        <w:pStyle w:val="ListParagraph"/>
        <w:numPr>
          <w:ilvl w:val="2"/>
          <w:numId w:val="2"/>
        </w:numPr>
        <w:rPr>
          <w:highlight w:val="yellow"/>
        </w:rPr>
      </w:pPr>
      <w:r w:rsidRPr="00567B8B">
        <w:rPr>
          <w:highlight w:val="yellow"/>
        </w:rPr>
        <w:t>Can see customized “Summary of Progress” notice</w:t>
      </w:r>
      <w:r w:rsidR="005006A1" w:rsidRPr="00567B8B">
        <w:rPr>
          <w:highlight w:val="yellow"/>
        </w:rPr>
        <w:t xml:space="preserve"> at the bottom of first page</w:t>
      </w:r>
    </w:p>
    <w:p w14:paraId="3176CE67" w14:textId="77777777" w:rsidR="00567B8B" w:rsidRPr="00567B8B" w:rsidRDefault="00567B8B" w:rsidP="00567B8B">
      <w:pPr>
        <w:pStyle w:val="ListParagraph"/>
        <w:numPr>
          <w:ilvl w:val="2"/>
          <w:numId w:val="3"/>
        </w:numPr>
        <w:rPr>
          <w:ins w:id="27" w:author="Pat Cappelaere " w:date="2013-08-06T08:46:00Z"/>
          <w:highlight w:val="yellow"/>
        </w:rPr>
      </w:pPr>
      <w:ins w:id="28" w:author="Pat Cappelaere " w:date="2013-08-06T08:46:00Z">
        <w:r w:rsidRPr="00567B8B">
          <w:rPr>
            <w:highlight w:val="yellow"/>
          </w:rPr>
          <w:t>Can</w:t>
        </w:r>
      </w:ins>
      <w:r w:rsidR="002676D6" w:rsidRPr="00567B8B">
        <w:rPr>
          <w:highlight w:val="yellow"/>
        </w:rPr>
        <w:t xml:space="preserve"> send feedback, comments, questions from the site</w:t>
      </w:r>
    </w:p>
    <w:p w14:paraId="35D907CE" w14:textId="77777777" w:rsidR="000009AE" w:rsidRDefault="000009AE" w:rsidP="00C836BE"/>
    <w:p w14:paraId="620D4120" w14:textId="77777777" w:rsidR="000009AE" w:rsidRDefault="000009AE" w:rsidP="000009AE">
      <w:r>
        <w:tab/>
      </w:r>
      <w:r>
        <w:tab/>
      </w:r>
    </w:p>
    <w:p w14:paraId="318859EB" w14:textId="77777777" w:rsidR="000009AE" w:rsidRDefault="000009AE" w:rsidP="000009AE">
      <w:r>
        <w:tab/>
      </w:r>
      <w:r>
        <w:tab/>
      </w:r>
    </w:p>
    <w:p w14:paraId="56EE586C" w14:textId="77777777" w:rsidR="00692AE7" w:rsidRDefault="00692AE7" w:rsidP="000009AE">
      <w:pPr>
        <w:sectPr w:rsidR="00692AE7">
          <w:pgSz w:w="12240" w:h="15840"/>
          <w:pgMar w:top="1440" w:right="1800" w:bottom="1440" w:left="1800" w:header="720" w:footer="720" w:gutter="0"/>
          <w:cols w:space="720"/>
        </w:sectPr>
      </w:pPr>
    </w:p>
    <w:p w14:paraId="10C30F17" w14:textId="77777777" w:rsidR="00692AE7" w:rsidRDefault="00692AE7" w:rsidP="00692AE7">
      <w:pPr>
        <w:pStyle w:val="Heading2"/>
      </w:pPr>
      <w:r>
        <w:lastRenderedPageBreak/>
        <w:t xml:space="preserve">5.2 Sophie’s Stories (Registered </w:t>
      </w:r>
      <w:r w:rsidR="00C836BE">
        <w:t xml:space="preserve">Hospital </w:t>
      </w:r>
      <w:r w:rsidR="00176832">
        <w:t>Member</w:t>
      </w:r>
      <w:r>
        <w:t>)</w:t>
      </w:r>
    </w:p>
    <w:p w14:paraId="26268F64" w14:textId="77777777" w:rsidR="00692AE7" w:rsidRDefault="00692AE7" w:rsidP="00692AE7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692AE7" w14:paraId="074AC7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3057C559" w14:textId="77777777" w:rsidR="00692AE7" w:rsidRPr="00692AE7" w:rsidRDefault="00692AE7">
            <w:r w:rsidRPr="00692AE7">
              <w:rPr>
                <w:noProof/>
              </w:rPr>
              <w:drawing>
                <wp:inline distT="0" distB="0" distL="0" distR="0" wp14:anchorId="2A2C0951" wp14:editId="766E42F0">
                  <wp:extent cx="597535" cy="1045686"/>
                  <wp:effectExtent l="25400" t="0" r="12065" b="0"/>
                  <wp:docPr id="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069" cy="1046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323AAEE4" w14:textId="77777777" w:rsidR="00692AE7" w:rsidRDefault="00692AE7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 Registered Member, Sophie can:</w:t>
            </w:r>
          </w:p>
          <w:p w14:paraId="10542637" w14:textId="77777777" w:rsidR="00692AE7" w:rsidRDefault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C4EFFC" w14:textId="77777777" w:rsidR="00692AE7" w:rsidRDefault="00692AE7" w:rsidP="00692AE7">
      <w:r>
        <w:tab/>
      </w:r>
    </w:p>
    <w:p w14:paraId="50377196" w14:textId="77777777" w:rsidR="00C836BE" w:rsidRPr="00567B8B" w:rsidRDefault="00C836BE" w:rsidP="00C836BE">
      <w:pPr>
        <w:pStyle w:val="ListParagraph"/>
        <w:numPr>
          <w:ilvl w:val="2"/>
          <w:numId w:val="3"/>
        </w:numPr>
        <w:rPr>
          <w:highlight w:val="yellow"/>
        </w:rPr>
      </w:pPr>
      <w:r w:rsidRPr="00567B8B">
        <w:rPr>
          <w:highlight w:val="yellow"/>
        </w:rPr>
        <w:t>Login with assigned username/password</w:t>
      </w:r>
    </w:p>
    <w:p w14:paraId="7A0D5590" w14:textId="77777777" w:rsidR="00C836BE" w:rsidRPr="00567B8B" w:rsidRDefault="00C836BE" w:rsidP="00C836BE">
      <w:pPr>
        <w:pStyle w:val="ListParagraph"/>
        <w:ind w:left="1440"/>
        <w:rPr>
          <w:highlight w:val="yellow"/>
        </w:rPr>
      </w:pPr>
    </w:p>
    <w:p w14:paraId="6C987FDA" w14:textId="77777777" w:rsidR="00567B8B" w:rsidRPr="00567B8B" w:rsidRDefault="00567B8B" w:rsidP="00567B8B">
      <w:pPr>
        <w:pStyle w:val="ListParagraph"/>
        <w:numPr>
          <w:ilvl w:val="2"/>
          <w:numId w:val="3"/>
        </w:numPr>
        <w:rPr>
          <w:ins w:id="29" w:author="Pat Cappelaere " w:date="2013-08-06T08:48:00Z"/>
          <w:highlight w:val="yellow"/>
        </w:rPr>
      </w:pPr>
      <w:ins w:id="30" w:author="Pat Cappelaere " w:date="2013-08-06T08:47:00Z">
        <w:r w:rsidRPr="00567B8B">
          <w:rPr>
            <w:highlight w:val="yellow"/>
          </w:rPr>
          <w:t xml:space="preserve">Can </w:t>
        </w:r>
      </w:ins>
      <w:proofErr w:type="gramStart"/>
      <w:r w:rsidR="00C836BE" w:rsidRPr="00567B8B">
        <w:rPr>
          <w:highlight w:val="yellow"/>
        </w:rPr>
        <w:t>Visualize</w:t>
      </w:r>
      <w:proofErr w:type="gramEnd"/>
      <w:r w:rsidR="00C836BE" w:rsidRPr="00567B8B">
        <w:rPr>
          <w:highlight w:val="yellow"/>
        </w:rPr>
        <w:t xml:space="preserve"> </w:t>
      </w:r>
      <w:ins w:id="31" w:author="Pat Cappelaere " w:date="2013-08-06T08:47:00Z">
        <w:r w:rsidRPr="00567B8B">
          <w:rPr>
            <w:highlight w:val="yellow"/>
          </w:rPr>
          <w:t xml:space="preserve">all </w:t>
        </w:r>
      </w:ins>
      <w:r w:rsidR="00C836BE" w:rsidRPr="00567B8B">
        <w:rPr>
          <w:highlight w:val="yellow"/>
        </w:rPr>
        <w:t>hospital</w:t>
      </w:r>
      <w:ins w:id="32" w:author="Pat Cappelaere " w:date="2013-08-06T08:48:00Z">
        <w:r w:rsidRPr="00567B8B">
          <w:rPr>
            <w:highlight w:val="yellow"/>
          </w:rPr>
          <w:t>s</w:t>
        </w:r>
      </w:ins>
      <w:r w:rsidR="00C836BE" w:rsidRPr="00567B8B">
        <w:rPr>
          <w:highlight w:val="yellow"/>
        </w:rPr>
        <w:t xml:space="preserve"> on a </w:t>
      </w:r>
      <w:proofErr w:type="spellStart"/>
      <w:r w:rsidR="00C836BE" w:rsidRPr="00567B8B">
        <w:rPr>
          <w:highlight w:val="yellow"/>
        </w:rPr>
        <w:t>zoomable</w:t>
      </w:r>
      <w:proofErr w:type="spellEnd"/>
      <w:r w:rsidR="00C836BE" w:rsidRPr="00567B8B">
        <w:rPr>
          <w:highlight w:val="yellow"/>
        </w:rPr>
        <w:t xml:space="preserve"> map.</w:t>
      </w:r>
      <w:r w:rsidR="005006A1" w:rsidRPr="00567B8B">
        <w:rPr>
          <w:highlight w:val="yellow"/>
        </w:rPr>
        <w:t xml:space="preserve"> </w:t>
      </w:r>
    </w:p>
    <w:p w14:paraId="316DC8DB" w14:textId="77777777" w:rsidR="00567B8B" w:rsidRPr="00567B8B" w:rsidRDefault="00567B8B" w:rsidP="00567B8B">
      <w:pPr>
        <w:rPr>
          <w:ins w:id="33" w:author="Pat Cappelaere " w:date="2013-08-06T08:48:00Z"/>
          <w:highlight w:val="yellow"/>
        </w:rPr>
      </w:pPr>
    </w:p>
    <w:p w14:paraId="5BBF3A5F" w14:textId="77777777" w:rsidR="00C836BE" w:rsidRPr="00567B8B" w:rsidRDefault="00C836BE" w:rsidP="00567B8B">
      <w:pPr>
        <w:pStyle w:val="ListParagraph"/>
        <w:ind w:left="1440"/>
        <w:rPr>
          <w:highlight w:val="yellow"/>
        </w:rPr>
      </w:pPr>
    </w:p>
    <w:p w14:paraId="522F2CEC" w14:textId="77777777" w:rsidR="00C836BE" w:rsidRPr="00567B8B" w:rsidRDefault="00C836BE" w:rsidP="00C836BE">
      <w:pPr>
        <w:pStyle w:val="ListParagraph"/>
        <w:numPr>
          <w:ilvl w:val="2"/>
          <w:numId w:val="3"/>
        </w:numPr>
        <w:rPr>
          <w:highlight w:val="yellow"/>
        </w:rPr>
      </w:pPr>
      <w:r w:rsidRPr="00567B8B">
        <w:rPr>
          <w:highlight w:val="yellow"/>
        </w:rPr>
        <w:t xml:space="preserve">Can click on her hospital and get a popup to lead to various ‘dashboard’ </w:t>
      </w:r>
      <w:ins w:id="34" w:author="Pat Cappelaere " w:date="2013-08-06T08:48:00Z">
        <w:r w:rsidR="00567B8B" w:rsidRPr="00567B8B">
          <w:rPr>
            <w:highlight w:val="yellow"/>
          </w:rPr>
          <w:t xml:space="preserve">ONLY </w:t>
        </w:r>
      </w:ins>
      <w:r w:rsidRPr="00567B8B">
        <w:rPr>
          <w:highlight w:val="yellow"/>
        </w:rPr>
        <w:t>for that hospital</w:t>
      </w:r>
    </w:p>
    <w:p w14:paraId="76DB2E7A" w14:textId="77777777" w:rsidR="00C836BE" w:rsidRDefault="00C836BE" w:rsidP="00C836BE"/>
    <w:p w14:paraId="5192E8DE" w14:textId="77777777" w:rsidR="00C836BE" w:rsidRPr="00567B8B" w:rsidRDefault="00C836BE" w:rsidP="00C836BE">
      <w:pPr>
        <w:pStyle w:val="ListParagraph"/>
        <w:numPr>
          <w:ilvl w:val="3"/>
          <w:numId w:val="3"/>
        </w:numPr>
        <w:rPr>
          <w:highlight w:val="yellow"/>
        </w:rPr>
      </w:pPr>
      <w:r w:rsidRPr="00567B8B">
        <w:rPr>
          <w:highlight w:val="yellow"/>
        </w:rPr>
        <w:t>Transitions of Care</w:t>
      </w:r>
    </w:p>
    <w:p w14:paraId="0BFC71E1" w14:textId="77777777" w:rsidR="00C836BE" w:rsidRPr="00567B8B" w:rsidRDefault="00C836BE" w:rsidP="00C836BE">
      <w:pPr>
        <w:pStyle w:val="ListParagraph"/>
        <w:numPr>
          <w:ilvl w:val="4"/>
          <w:numId w:val="3"/>
        </w:numPr>
        <w:rPr>
          <w:highlight w:val="yellow"/>
        </w:rPr>
      </w:pPr>
      <w:r w:rsidRPr="00567B8B">
        <w:rPr>
          <w:highlight w:val="yellow"/>
        </w:rPr>
        <w:t>This displays a graphics page representing the transitions of care at episode level (provided by Econometrica)</w:t>
      </w:r>
    </w:p>
    <w:p w14:paraId="6EA9876C" w14:textId="77777777" w:rsidR="006C4FDE" w:rsidRDefault="00C836BE" w:rsidP="006C4FDE">
      <w:pPr>
        <w:pStyle w:val="ListParagraph"/>
        <w:numPr>
          <w:ilvl w:val="4"/>
          <w:numId w:val="3"/>
        </w:numPr>
      </w:pPr>
      <w:r>
        <w:t xml:space="preserve">Rolling over a department, selected metrics are displayed in a TBD tabular format (See </w:t>
      </w:r>
      <w:proofErr w:type="spellStart"/>
      <w:r>
        <w:t>ToR</w:t>
      </w:r>
      <w:proofErr w:type="spellEnd"/>
      <w:r>
        <w:t>)</w:t>
      </w:r>
    </w:p>
    <w:p w14:paraId="78BD2D65" w14:textId="77777777" w:rsidR="006C4FDE" w:rsidRDefault="006C4FDE" w:rsidP="006C4FDE">
      <w:pPr>
        <w:pStyle w:val="ListParagraph"/>
        <w:ind w:left="2520"/>
      </w:pPr>
    </w:p>
    <w:p w14:paraId="0C8382F1" w14:textId="77777777" w:rsidR="006C4FDE" w:rsidRPr="00567B8B" w:rsidRDefault="00C836BE" w:rsidP="006C4FDE">
      <w:pPr>
        <w:pStyle w:val="ListParagraph"/>
        <w:numPr>
          <w:ilvl w:val="3"/>
          <w:numId w:val="3"/>
        </w:numPr>
        <w:rPr>
          <w:highlight w:val="yellow"/>
        </w:rPr>
      </w:pPr>
      <w:r w:rsidRPr="00567B8B">
        <w:rPr>
          <w:highlight w:val="yellow"/>
        </w:rPr>
        <w:t xml:space="preserve">Measures </w:t>
      </w:r>
      <w:ins w:id="35" w:author="Pat Cappelaere " w:date="2013-08-06T08:49:00Z">
        <w:r w:rsidR="00567B8B" w:rsidRPr="00567B8B">
          <w:rPr>
            <w:highlight w:val="yellow"/>
          </w:rPr>
          <w:t>Run Charts</w:t>
        </w:r>
      </w:ins>
    </w:p>
    <w:p w14:paraId="2C4305C8" w14:textId="77777777" w:rsidR="006C4FDE" w:rsidRPr="00567B8B" w:rsidRDefault="00C836BE" w:rsidP="006C4FDE">
      <w:pPr>
        <w:pStyle w:val="ListParagraph"/>
        <w:numPr>
          <w:ilvl w:val="4"/>
          <w:numId w:val="3"/>
        </w:numPr>
        <w:rPr>
          <w:highlight w:val="yellow"/>
        </w:rPr>
      </w:pPr>
      <w:r w:rsidRPr="00567B8B">
        <w:rPr>
          <w:highlight w:val="yellow"/>
        </w:rPr>
        <w:t xml:space="preserve">Measure for specific domains can be selected.  Depending on domain, different dashboards can be displayed </w:t>
      </w:r>
    </w:p>
    <w:p w14:paraId="2241A645" w14:textId="77777777" w:rsidR="006C4FDE" w:rsidRDefault="00C836BE" w:rsidP="006C4FDE">
      <w:pPr>
        <w:pStyle w:val="ListParagraph"/>
        <w:numPr>
          <w:ilvl w:val="5"/>
          <w:numId w:val="3"/>
        </w:numPr>
      </w:pPr>
      <w:r>
        <w:t>Text Display</w:t>
      </w:r>
    </w:p>
    <w:p w14:paraId="4B946C06" w14:textId="77777777" w:rsidR="006C4FDE" w:rsidRDefault="00567B8B" w:rsidP="006C4FDE">
      <w:pPr>
        <w:pStyle w:val="ListParagraph"/>
        <w:numPr>
          <w:ilvl w:val="5"/>
          <w:numId w:val="3"/>
        </w:numPr>
      </w:pPr>
      <w:ins w:id="36" w:author="Pat Cappelaere " w:date="2013-08-06T08:49:00Z">
        <w:r>
          <w:t xml:space="preserve">Run </w:t>
        </w:r>
      </w:ins>
      <w:r w:rsidR="00C836BE">
        <w:t xml:space="preserve">Chart for selected measure (see </w:t>
      </w:r>
      <w:proofErr w:type="spellStart"/>
      <w:r w:rsidR="00C836BE">
        <w:t>ToR</w:t>
      </w:r>
      <w:proofErr w:type="spellEnd"/>
      <w:r w:rsidR="00C836BE">
        <w:t>)</w:t>
      </w:r>
      <w:r w:rsidR="006C4FDE">
        <w:t xml:space="preserve"> – Sophie can only identify her hospital.</w:t>
      </w:r>
    </w:p>
    <w:p w14:paraId="1800FC8C" w14:textId="77777777" w:rsidR="006C4FDE" w:rsidRDefault="006C4FDE" w:rsidP="006C4FDE">
      <w:pPr>
        <w:pStyle w:val="ListParagraph"/>
        <w:ind w:left="3240"/>
      </w:pPr>
    </w:p>
    <w:p w14:paraId="78E53C94" w14:textId="77777777" w:rsidR="006C4FDE" w:rsidRDefault="006C4FDE" w:rsidP="006C4FDE">
      <w:pPr>
        <w:pStyle w:val="ListParagraph"/>
        <w:ind w:left="2520"/>
      </w:pPr>
    </w:p>
    <w:p w14:paraId="0D52030A" w14:textId="77777777" w:rsidR="00567B8B" w:rsidRPr="00567B8B" w:rsidRDefault="00567B8B" w:rsidP="00567B8B">
      <w:pPr>
        <w:pStyle w:val="ListParagraph"/>
        <w:numPr>
          <w:ilvl w:val="3"/>
          <w:numId w:val="3"/>
        </w:numPr>
        <w:rPr>
          <w:ins w:id="37" w:author="Pat Cappelaere " w:date="2013-08-06T08:50:00Z"/>
          <w:highlight w:val="yellow"/>
        </w:rPr>
      </w:pPr>
      <w:ins w:id="38" w:author="Pat Cappelaere " w:date="2013-08-06T08:50:00Z">
        <w:r w:rsidRPr="00567B8B">
          <w:rPr>
            <w:highlight w:val="yellow"/>
          </w:rPr>
          <w:t>DRG Benchmark Charts</w:t>
        </w:r>
      </w:ins>
    </w:p>
    <w:p w14:paraId="1E4B411F" w14:textId="77777777" w:rsidR="00567B8B" w:rsidRPr="00567B8B" w:rsidRDefault="00567B8B" w:rsidP="00567B8B">
      <w:pPr>
        <w:pStyle w:val="ListParagraph"/>
        <w:numPr>
          <w:ilvl w:val="4"/>
          <w:numId w:val="3"/>
        </w:numPr>
        <w:rPr>
          <w:ins w:id="39" w:author="Pat Cappelaere " w:date="2013-08-06T08:50:00Z"/>
          <w:highlight w:val="yellow"/>
        </w:rPr>
      </w:pPr>
      <w:ins w:id="40" w:author="Pat Cappelaere " w:date="2013-08-06T08:50:00Z">
        <w:r w:rsidRPr="00567B8B">
          <w:rPr>
            <w:highlight w:val="yellow"/>
          </w:rPr>
          <w:t>User can select DRG</w:t>
        </w:r>
      </w:ins>
    </w:p>
    <w:p w14:paraId="480DF55D" w14:textId="77777777" w:rsidR="00567B8B" w:rsidRPr="00567B8B" w:rsidRDefault="00567B8B" w:rsidP="00567B8B">
      <w:pPr>
        <w:pStyle w:val="ListParagraph"/>
        <w:numPr>
          <w:ilvl w:val="5"/>
          <w:numId w:val="3"/>
        </w:numPr>
        <w:rPr>
          <w:ins w:id="41" w:author="Pat Cappelaere " w:date="2013-08-06T08:50:00Z"/>
          <w:highlight w:val="yellow"/>
        </w:rPr>
      </w:pPr>
      <w:ins w:id="42" w:author="Pat Cappelaere " w:date="2013-08-06T08:50:00Z">
        <w:r w:rsidRPr="00567B8B">
          <w:rPr>
            <w:highlight w:val="yellow"/>
          </w:rPr>
          <w:t>DRG Display with selected measures (</w:t>
        </w:r>
        <w:proofErr w:type="spellStart"/>
        <w:r w:rsidRPr="00567B8B">
          <w:rPr>
            <w:highlight w:val="yellow"/>
          </w:rPr>
          <w:t>ToR</w:t>
        </w:r>
        <w:proofErr w:type="spellEnd"/>
        <w:r w:rsidRPr="00567B8B">
          <w:rPr>
            <w:highlight w:val="yellow"/>
          </w:rPr>
          <w:t>) can be displayed</w:t>
        </w:r>
      </w:ins>
    </w:p>
    <w:p w14:paraId="5A8AC5FA" w14:textId="77777777" w:rsidR="00567B8B" w:rsidRPr="00567B8B" w:rsidRDefault="00567B8B" w:rsidP="00567B8B">
      <w:pPr>
        <w:pStyle w:val="ListParagraph"/>
        <w:ind w:left="2160"/>
        <w:rPr>
          <w:ins w:id="43" w:author="Pat Cappelaere " w:date="2013-08-06T08:50:00Z"/>
          <w:highlight w:val="yellow"/>
        </w:rPr>
      </w:pPr>
    </w:p>
    <w:p w14:paraId="18D9F5D1" w14:textId="77777777" w:rsidR="00567B8B" w:rsidRPr="00567B8B" w:rsidRDefault="00567B8B" w:rsidP="00567B8B">
      <w:pPr>
        <w:pStyle w:val="ListParagraph"/>
        <w:numPr>
          <w:ilvl w:val="3"/>
          <w:numId w:val="3"/>
        </w:numPr>
        <w:rPr>
          <w:ins w:id="44" w:author="Pat Cappelaere " w:date="2013-08-06T08:50:00Z"/>
          <w:highlight w:val="yellow"/>
        </w:rPr>
        <w:pPrChange w:id="45" w:author="Pat Cappelaere " w:date="2013-08-06T08:50:00Z">
          <w:pPr>
            <w:pStyle w:val="ListParagraph"/>
            <w:numPr>
              <w:ilvl w:val="3"/>
              <w:numId w:val="2"/>
            </w:numPr>
            <w:ind w:left="2160" w:hanging="1080"/>
          </w:pPr>
        </w:pPrChange>
      </w:pPr>
      <w:ins w:id="46" w:author="Pat Cappelaere " w:date="2013-08-06T08:50:00Z">
        <w:r w:rsidRPr="00567B8B">
          <w:rPr>
            <w:highlight w:val="yellow"/>
          </w:rPr>
          <w:t>DRG Run Charts</w:t>
        </w:r>
      </w:ins>
    </w:p>
    <w:p w14:paraId="7CB81F46" w14:textId="77777777" w:rsidR="00567B8B" w:rsidRPr="00567B8B" w:rsidRDefault="00567B8B" w:rsidP="00567B8B">
      <w:pPr>
        <w:pStyle w:val="ListParagraph"/>
        <w:numPr>
          <w:ilvl w:val="4"/>
          <w:numId w:val="3"/>
        </w:numPr>
        <w:rPr>
          <w:ins w:id="47" w:author="Pat Cappelaere " w:date="2013-08-06T08:50:00Z"/>
          <w:highlight w:val="yellow"/>
        </w:rPr>
        <w:pPrChange w:id="48" w:author="Pat Cappelaere " w:date="2013-08-06T08:50:00Z">
          <w:pPr>
            <w:pStyle w:val="ListParagraph"/>
            <w:numPr>
              <w:ilvl w:val="4"/>
              <w:numId w:val="2"/>
            </w:numPr>
            <w:ind w:left="2520" w:hanging="1080"/>
          </w:pPr>
        </w:pPrChange>
      </w:pPr>
      <w:ins w:id="49" w:author="Pat Cappelaere " w:date="2013-08-06T08:50:00Z">
        <w:r w:rsidRPr="00567B8B">
          <w:rPr>
            <w:highlight w:val="yellow"/>
          </w:rPr>
          <w:t>User can select DRG</w:t>
        </w:r>
      </w:ins>
    </w:p>
    <w:p w14:paraId="3E94C427" w14:textId="77777777" w:rsidR="00567B8B" w:rsidRPr="00567B8B" w:rsidRDefault="00567B8B" w:rsidP="00567B8B">
      <w:pPr>
        <w:pStyle w:val="ListParagraph"/>
        <w:numPr>
          <w:ilvl w:val="5"/>
          <w:numId w:val="3"/>
        </w:numPr>
        <w:rPr>
          <w:ins w:id="50" w:author="Pat Cappelaere " w:date="2013-08-06T08:50:00Z"/>
          <w:highlight w:val="yellow"/>
        </w:rPr>
        <w:pPrChange w:id="51" w:author="Pat Cappelaere " w:date="2013-08-06T08:50:00Z">
          <w:pPr>
            <w:pStyle w:val="ListParagraph"/>
            <w:numPr>
              <w:ilvl w:val="5"/>
              <w:numId w:val="2"/>
            </w:numPr>
            <w:ind w:left="3240" w:hanging="1440"/>
          </w:pPr>
        </w:pPrChange>
      </w:pPr>
      <w:ins w:id="52" w:author="Pat Cappelaere " w:date="2013-08-06T08:50:00Z">
        <w:r w:rsidRPr="00567B8B">
          <w:rPr>
            <w:highlight w:val="yellow"/>
          </w:rPr>
          <w:t>DRG Display with selected measures (</w:t>
        </w:r>
        <w:proofErr w:type="spellStart"/>
        <w:r w:rsidRPr="00567B8B">
          <w:rPr>
            <w:highlight w:val="yellow"/>
          </w:rPr>
          <w:t>ToR</w:t>
        </w:r>
        <w:proofErr w:type="spellEnd"/>
        <w:r w:rsidRPr="00567B8B">
          <w:rPr>
            <w:highlight w:val="yellow"/>
          </w:rPr>
          <w:t>) can be displayed</w:t>
        </w:r>
      </w:ins>
    </w:p>
    <w:p w14:paraId="6C35F298" w14:textId="77777777" w:rsidR="00567B8B" w:rsidRDefault="00567B8B" w:rsidP="00567B8B">
      <w:pPr>
        <w:pStyle w:val="ListParagraph"/>
        <w:ind w:left="2160"/>
        <w:rPr>
          <w:ins w:id="53" w:author="Pat Cappelaere " w:date="2013-08-06T08:50:00Z"/>
        </w:rPr>
      </w:pPr>
    </w:p>
    <w:p w14:paraId="6CA896AB" w14:textId="77777777" w:rsidR="00567B8B" w:rsidRDefault="00567B8B" w:rsidP="00567B8B">
      <w:pPr>
        <w:pStyle w:val="ListParagraph"/>
        <w:ind w:left="3600"/>
        <w:rPr>
          <w:ins w:id="54" w:author="Pat Cappelaere " w:date="2013-08-06T08:50:00Z"/>
        </w:rPr>
      </w:pPr>
    </w:p>
    <w:p w14:paraId="1AA91C3A" w14:textId="77777777" w:rsidR="00567B8B" w:rsidRDefault="00567B8B" w:rsidP="00567B8B">
      <w:pPr>
        <w:pStyle w:val="ListParagraph"/>
        <w:ind w:left="3600"/>
        <w:rPr>
          <w:ins w:id="55" w:author="Pat Cappelaere " w:date="2013-08-06T08:50:00Z"/>
        </w:rPr>
      </w:pPr>
    </w:p>
    <w:p w14:paraId="64ACAB85" w14:textId="77777777" w:rsidR="00567B8B" w:rsidRDefault="00567B8B" w:rsidP="00567B8B">
      <w:pPr>
        <w:rPr>
          <w:ins w:id="56" w:author="Pat Cappelaere " w:date="2013-08-06T08:50:00Z"/>
        </w:rPr>
      </w:pPr>
    </w:p>
    <w:p w14:paraId="4F3CEDF9" w14:textId="77777777" w:rsidR="00567B8B" w:rsidRPr="00567B8B" w:rsidRDefault="00567B8B" w:rsidP="00567B8B">
      <w:pPr>
        <w:pStyle w:val="ListParagraph"/>
        <w:numPr>
          <w:ilvl w:val="2"/>
          <w:numId w:val="3"/>
        </w:numPr>
        <w:rPr>
          <w:ins w:id="57" w:author="Pat Cappelaere " w:date="2013-08-06T08:50:00Z"/>
          <w:highlight w:val="yellow"/>
        </w:rPr>
      </w:pPr>
      <w:ins w:id="58" w:author="Pat Cappelaere " w:date="2013-08-06T08:50:00Z">
        <w:r w:rsidRPr="00567B8B">
          <w:rPr>
            <w:highlight w:val="yellow"/>
          </w:rPr>
          <w:lastRenderedPageBreak/>
          <w:t>Can see customized “Summary of Progress” notice at the bottom of first page</w:t>
        </w:r>
      </w:ins>
    </w:p>
    <w:p w14:paraId="6F824F6F" w14:textId="77777777" w:rsidR="00567B8B" w:rsidRPr="00567B8B" w:rsidRDefault="00567B8B" w:rsidP="00567B8B">
      <w:pPr>
        <w:pStyle w:val="ListParagraph"/>
        <w:numPr>
          <w:ilvl w:val="2"/>
          <w:numId w:val="3"/>
        </w:numPr>
        <w:rPr>
          <w:ins w:id="59" w:author="Pat Cappelaere " w:date="2013-08-06T08:50:00Z"/>
          <w:highlight w:val="yellow"/>
        </w:rPr>
      </w:pPr>
      <w:ins w:id="60" w:author="Pat Cappelaere " w:date="2013-08-06T08:50:00Z">
        <w:r w:rsidRPr="00567B8B">
          <w:rPr>
            <w:highlight w:val="yellow"/>
          </w:rPr>
          <w:t>Can send feedback, comments, questions from the site</w:t>
        </w:r>
      </w:ins>
    </w:p>
    <w:p w14:paraId="752E3754" w14:textId="77777777" w:rsidR="002676D6" w:rsidRDefault="002676D6" w:rsidP="002676D6"/>
    <w:p w14:paraId="090D81D6" w14:textId="77777777" w:rsidR="002676D6" w:rsidRDefault="002676D6" w:rsidP="002676D6"/>
    <w:p w14:paraId="663AAD01" w14:textId="77777777" w:rsidR="002676D6" w:rsidRDefault="002676D6" w:rsidP="002676D6">
      <w:pPr>
        <w:sectPr w:rsidR="002676D6">
          <w:pgSz w:w="12240" w:h="15840"/>
          <w:pgMar w:top="1440" w:right="1800" w:bottom="1440" w:left="1800" w:header="720" w:footer="720" w:gutter="0"/>
          <w:cols w:space="720"/>
        </w:sectPr>
      </w:pPr>
    </w:p>
    <w:p w14:paraId="740BFD64" w14:textId="77777777" w:rsidR="00176832" w:rsidRDefault="00176832" w:rsidP="00176832">
      <w:pPr>
        <w:pStyle w:val="Heading2"/>
      </w:pPr>
      <w:r>
        <w:lastRenderedPageBreak/>
        <w:t>5.3 John’s Stories (</w:t>
      </w:r>
      <w:r w:rsidR="0008091C">
        <w:t>Non-</w:t>
      </w:r>
      <w:r>
        <w:t>Registered Member and Player)</w:t>
      </w:r>
    </w:p>
    <w:p w14:paraId="0B04D31A" w14:textId="77777777" w:rsidR="00176832" w:rsidRDefault="00176832" w:rsidP="00176832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176832" w14:paraId="716AC6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532343F7" w14:textId="77777777" w:rsidR="00176832" w:rsidRPr="00176832" w:rsidRDefault="0008091C">
            <w:r w:rsidRPr="001E0CF7">
              <w:rPr>
                <w:noProof/>
              </w:rPr>
              <w:drawing>
                <wp:inline distT="0" distB="0" distL="0" distR="0" wp14:anchorId="7F0ADB35" wp14:editId="5E88815B">
                  <wp:extent cx="710403" cy="1002458"/>
                  <wp:effectExtent l="25400" t="0" r="797" b="0"/>
                  <wp:docPr id="3" name="P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403" cy="100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0AF34B6D" w14:textId="77777777" w:rsidR="00176832" w:rsidRDefault="00176832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 Registered Member, John can:</w:t>
            </w:r>
          </w:p>
          <w:p w14:paraId="32A14F45" w14:textId="77777777" w:rsidR="00176832" w:rsidRDefault="00176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40E04C" w14:textId="77777777" w:rsidR="00176832" w:rsidRDefault="00176832" w:rsidP="00176832">
      <w:r>
        <w:tab/>
      </w:r>
    </w:p>
    <w:p w14:paraId="5BE98F83" w14:textId="77777777" w:rsidR="00F60CB9" w:rsidRDefault="0008091C" w:rsidP="0008091C">
      <w:pPr>
        <w:pStyle w:val="ListParagraph"/>
        <w:numPr>
          <w:ilvl w:val="2"/>
          <w:numId w:val="5"/>
        </w:numPr>
      </w:pPr>
      <w:r>
        <w:t>Cannot access any information on the site</w:t>
      </w:r>
    </w:p>
    <w:p w14:paraId="2A336E81" w14:textId="77777777" w:rsidR="0008091C" w:rsidRDefault="0008091C" w:rsidP="0008091C">
      <w:pPr>
        <w:pStyle w:val="ListParagraph"/>
        <w:numPr>
          <w:ilvl w:val="2"/>
          <w:numId w:val="5"/>
        </w:numPr>
      </w:pPr>
      <w:r>
        <w:t>Needs to request a username/password from Econometrica</w:t>
      </w:r>
    </w:p>
    <w:p w14:paraId="12232382" w14:textId="77777777" w:rsidR="0008091C" w:rsidRDefault="0008091C" w:rsidP="000009AE"/>
    <w:p w14:paraId="6915E121" w14:textId="77777777" w:rsidR="00F60CB9" w:rsidRDefault="00F60CB9" w:rsidP="000009AE">
      <w:pPr>
        <w:sectPr w:rsidR="00F60CB9">
          <w:pgSz w:w="12240" w:h="15840"/>
          <w:pgMar w:top="1440" w:right="1800" w:bottom="1440" w:left="1800" w:header="720" w:footer="720" w:gutter="0"/>
          <w:cols w:space="720"/>
        </w:sectPr>
      </w:pPr>
    </w:p>
    <w:p w14:paraId="076AA3F5" w14:textId="77777777" w:rsidR="00F60CB9" w:rsidRDefault="00F60CB9" w:rsidP="00F60CB9">
      <w:pPr>
        <w:pStyle w:val="Heading2"/>
      </w:pPr>
      <w:r>
        <w:lastRenderedPageBreak/>
        <w:t>5.4 Chris’s Stories (</w:t>
      </w:r>
      <w:r w:rsidR="0008091C">
        <w:t>Eco</w:t>
      </w:r>
      <w:r w:rsidR="007B6A99">
        <w:t>no</w:t>
      </w:r>
      <w:r w:rsidR="0008091C">
        <w:t>metrica Economist</w:t>
      </w:r>
      <w:r>
        <w:t>)</w:t>
      </w:r>
    </w:p>
    <w:p w14:paraId="21208FE0" w14:textId="77777777" w:rsidR="00F60CB9" w:rsidRDefault="00F60CB9" w:rsidP="00F60CB9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F60CB9" w14:paraId="2C30AD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793C3BBE" w14:textId="77777777" w:rsidR="00F60CB9" w:rsidRPr="00F60CB9" w:rsidRDefault="00F60CB9">
            <w:r w:rsidRPr="00F60CB9">
              <w:rPr>
                <w:noProof/>
              </w:rPr>
              <w:drawing>
                <wp:inline distT="0" distB="0" distL="0" distR="0" wp14:anchorId="35D758B3" wp14:editId="2172A04C">
                  <wp:extent cx="711835" cy="1052277"/>
                  <wp:effectExtent l="25400" t="0" r="0" b="0"/>
                  <wp:docPr id="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453" cy="1054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16CCF125" w14:textId="77777777" w:rsidR="00F60CB9" w:rsidRDefault="00F60CB9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 Registered Member, Chris can:</w:t>
            </w:r>
          </w:p>
          <w:p w14:paraId="4F4BDB80" w14:textId="77777777" w:rsidR="00F60CB9" w:rsidRDefault="00F60C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6F30A4" w14:textId="77777777" w:rsidR="00F60CB9" w:rsidRDefault="00F60CB9" w:rsidP="00F60CB9">
      <w:r>
        <w:tab/>
      </w:r>
    </w:p>
    <w:p w14:paraId="5EA9F95D" w14:textId="77777777" w:rsidR="0008091C" w:rsidRPr="00567B8B" w:rsidRDefault="0008091C" w:rsidP="0008091C">
      <w:pPr>
        <w:pStyle w:val="ListParagraph"/>
        <w:numPr>
          <w:ilvl w:val="2"/>
          <w:numId w:val="7"/>
        </w:numPr>
        <w:rPr>
          <w:highlight w:val="yellow"/>
          <w:rPrChange w:id="61" w:author="Pat Cappelaere " w:date="2013-08-06T08:52:00Z">
            <w:rPr/>
          </w:rPrChange>
        </w:rPr>
      </w:pPr>
      <w:r w:rsidRPr="00567B8B">
        <w:rPr>
          <w:highlight w:val="yellow"/>
          <w:rPrChange w:id="62" w:author="Pat Cappelaere " w:date="2013-08-06T08:52:00Z">
            <w:rPr/>
          </w:rPrChange>
        </w:rPr>
        <w:t>Login as Econometrica with assigned password</w:t>
      </w:r>
    </w:p>
    <w:p w14:paraId="39D0534E" w14:textId="77777777" w:rsidR="0008091C" w:rsidRPr="00567B8B" w:rsidRDefault="0008091C" w:rsidP="0008091C">
      <w:pPr>
        <w:pStyle w:val="ListParagraph"/>
        <w:numPr>
          <w:ilvl w:val="2"/>
          <w:numId w:val="7"/>
        </w:numPr>
        <w:rPr>
          <w:highlight w:val="yellow"/>
          <w:rPrChange w:id="63" w:author="Pat Cappelaere " w:date="2013-08-06T08:52:00Z">
            <w:rPr/>
          </w:rPrChange>
        </w:rPr>
      </w:pPr>
      <w:r w:rsidRPr="00567B8B">
        <w:rPr>
          <w:highlight w:val="yellow"/>
          <w:rPrChange w:id="64" w:author="Pat Cappelaere " w:date="2013-08-06T08:52:00Z">
            <w:rPr/>
          </w:rPrChange>
        </w:rPr>
        <w:t xml:space="preserve">Visualize all the hospitals on a </w:t>
      </w:r>
      <w:proofErr w:type="spellStart"/>
      <w:r w:rsidRPr="00567B8B">
        <w:rPr>
          <w:highlight w:val="yellow"/>
          <w:rPrChange w:id="65" w:author="Pat Cappelaere " w:date="2013-08-06T08:52:00Z">
            <w:rPr/>
          </w:rPrChange>
        </w:rPr>
        <w:t>zoomable</w:t>
      </w:r>
      <w:proofErr w:type="spellEnd"/>
      <w:r w:rsidRPr="00567B8B">
        <w:rPr>
          <w:highlight w:val="yellow"/>
          <w:rPrChange w:id="66" w:author="Pat Cappelaere " w:date="2013-08-06T08:52:00Z">
            <w:rPr/>
          </w:rPrChange>
        </w:rPr>
        <w:t xml:space="preserve"> map.</w:t>
      </w:r>
    </w:p>
    <w:p w14:paraId="0818AE1B" w14:textId="77777777" w:rsidR="0008091C" w:rsidRPr="00567B8B" w:rsidRDefault="0008091C" w:rsidP="0008091C">
      <w:pPr>
        <w:pStyle w:val="ListParagraph"/>
        <w:numPr>
          <w:ilvl w:val="2"/>
          <w:numId w:val="7"/>
        </w:numPr>
        <w:rPr>
          <w:highlight w:val="yellow"/>
          <w:rPrChange w:id="67" w:author="Pat Cappelaere " w:date="2013-08-06T08:52:00Z">
            <w:rPr/>
          </w:rPrChange>
        </w:rPr>
      </w:pPr>
      <w:r w:rsidRPr="00567B8B">
        <w:rPr>
          <w:highlight w:val="yellow"/>
          <w:rPrChange w:id="68" w:author="Pat Cappelaere " w:date="2013-08-06T08:52:00Z">
            <w:rPr/>
          </w:rPrChange>
        </w:rPr>
        <w:t>Access same content as CMS</w:t>
      </w:r>
    </w:p>
    <w:p w14:paraId="35DC0253" w14:textId="77777777" w:rsidR="0008091C" w:rsidRPr="00567B8B" w:rsidRDefault="0008091C" w:rsidP="0008091C">
      <w:pPr>
        <w:pStyle w:val="ListParagraph"/>
        <w:numPr>
          <w:ilvl w:val="2"/>
          <w:numId w:val="7"/>
        </w:numPr>
        <w:rPr>
          <w:highlight w:val="yellow"/>
          <w:rPrChange w:id="69" w:author="Pat Cappelaere " w:date="2013-08-06T08:52:00Z">
            <w:rPr/>
          </w:rPrChange>
        </w:rPr>
      </w:pPr>
      <w:r w:rsidRPr="00567B8B">
        <w:rPr>
          <w:highlight w:val="yellow"/>
          <w:rPrChange w:id="70" w:author="Pat Cappelaere " w:date="2013-08-06T08:52:00Z">
            <w:rPr/>
          </w:rPrChange>
        </w:rPr>
        <w:t>Validate all contents and charts</w:t>
      </w:r>
    </w:p>
    <w:p w14:paraId="5451ECB0" w14:textId="77777777" w:rsidR="005006A1" w:rsidRDefault="005006A1" w:rsidP="0008091C">
      <w:pPr>
        <w:pStyle w:val="ListParagraph"/>
        <w:numPr>
          <w:ilvl w:val="2"/>
          <w:numId w:val="7"/>
        </w:numPr>
      </w:pPr>
      <w:commentRangeStart w:id="71"/>
      <w:commentRangeStart w:id="72"/>
      <w:r>
        <w:t>Provide support to users as needed (is he identified on the site?)</w:t>
      </w:r>
    </w:p>
    <w:p w14:paraId="65F2012A" w14:textId="77777777" w:rsidR="005006A1" w:rsidRDefault="005006A1" w:rsidP="0008091C">
      <w:pPr>
        <w:pStyle w:val="ListParagraph"/>
        <w:numPr>
          <w:ilvl w:val="2"/>
          <w:numId w:val="7"/>
        </w:numPr>
      </w:pPr>
      <w:r>
        <w:t xml:space="preserve">Should he </w:t>
      </w:r>
      <w:proofErr w:type="gramStart"/>
      <w:r>
        <w:t>has</w:t>
      </w:r>
      <w:proofErr w:type="gramEnd"/>
      <w:r>
        <w:t xml:space="preserve"> real-time chat capabilities with users?</w:t>
      </w:r>
      <w:commentRangeEnd w:id="71"/>
      <w:r w:rsidR="00551A18">
        <w:rPr>
          <w:rStyle w:val="CommentReference"/>
        </w:rPr>
        <w:commentReference w:id="71"/>
      </w:r>
      <w:commentRangeEnd w:id="72"/>
      <w:r w:rsidR="001B019A">
        <w:rPr>
          <w:rStyle w:val="CommentReference"/>
        </w:rPr>
        <w:commentReference w:id="72"/>
      </w:r>
    </w:p>
    <w:p w14:paraId="1023914F" w14:textId="77777777" w:rsidR="00F60CB9" w:rsidRDefault="00F60CB9" w:rsidP="000009AE"/>
    <w:p w14:paraId="3F8A5080" w14:textId="77777777" w:rsidR="007A0B8C" w:rsidRDefault="007A0B8C" w:rsidP="007A0B8C">
      <w:pPr>
        <w:pStyle w:val="Heading2"/>
        <w:sectPr w:rsidR="007A0B8C">
          <w:pgSz w:w="12240" w:h="15840"/>
          <w:pgMar w:top="1440" w:right="1800" w:bottom="1440" w:left="1800" w:header="720" w:footer="720" w:gutter="0"/>
          <w:cols w:space="720"/>
        </w:sectPr>
      </w:pPr>
    </w:p>
    <w:p w14:paraId="383F1F4F" w14:textId="77777777" w:rsidR="007A0B8C" w:rsidRDefault="007A0B8C" w:rsidP="007A0B8C">
      <w:pPr>
        <w:pStyle w:val="Heading2"/>
      </w:pPr>
      <w:r>
        <w:lastRenderedPageBreak/>
        <w:t>5.</w:t>
      </w:r>
      <w:r w:rsidR="007B6A99">
        <w:t>5</w:t>
      </w:r>
      <w:r>
        <w:t xml:space="preserve"> Steve’s Stories (Super Admin)</w:t>
      </w:r>
    </w:p>
    <w:p w14:paraId="68A0E73F" w14:textId="77777777" w:rsidR="007A0B8C" w:rsidRDefault="007A0B8C" w:rsidP="007A0B8C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7A0B8C" w14:paraId="34F08F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7FD45C03" w14:textId="77777777" w:rsidR="007A0B8C" w:rsidRPr="007A0B8C" w:rsidRDefault="007A0B8C">
            <w:r w:rsidRPr="007A0B8C">
              <w:rPr>
                <w:noProof/>
              </w:rPr>
              <w:drawing>
                <wp:inline distT="0" distB="0" distL="0" distR="0" wp14:anchorId="457C5236" wp14:editId="4D6AA9D9">
                  <wp:extent cx="709718" cy="984915"/>
                  <wp:effectExtent l="25400" t="0" r="1482" b="0"/>
                  <wp:docPr id="43" name="P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718" cy="98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10DAD029" w14:textId="77777777" w:rsidR="007A0B8C" w:rsidRDefault="007A0B8C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 super admin, Steve can:</w:t>
            </w:r>
          </w:p>
          <w:p w14:paraId="35706C1E" w14:textId="77777777" w:rsidR="007A0B8C" w:rsidRDefault="007A0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C65100" w14:textId="77777777" w:rsidR="007A0B8C" w:rsidRDefault="007A0B8C" w:rsidP="007A0B8C">
      <w:r>
        <w:tab/>
      </w:r>
    </w:p>
    <w:p w14:paraId="521E2798" w14:textId="77777777" w:rsidR="007B6A99" w:rsidRDefault="007B6A99" w:rsidP="007B6A99">
      <w:pPr>
        <w:pStyle w:val="ListParagraph"/>
        <w:numPr>
          <w:ilvl w:val="2"/>
          <w:numId w:val="9"/>
        </w:numPr>
      </w:pPr>
      <w:r>
        <w:t>Manage all database tables</w:t>
      </w:r>
    </w:p>
    <w:p w14:paraId="69E1CDB4" w14:textId="77777777" w:rsidR="007B6A99" w:rsidRDefault="002676D6" w:rsidP="007B6A99">
      <w:pPr>
        <w:pStyle w:val="ListParagraph"/>
        <w:numPr>
          <w:ilvl w:val="2"/>
          <w:numId w:val="9"/>
        </w:numPr>
      </w:pPr>
      <w:r>
        <w:t xml:space="preserve">Manually </w:t>
      </w:r>
      <w:r w:rsidR="007B6A99">
        <w:t>Backup database</w:t>
      </w:r>
    </w:p>
    <w:p w14:paraId="169D6A47" w14:textId="77777777" w:rsidR="007B6A99" w:rsidRDefault="007B6A99" w:rsidP="007B6A99">
      <w:pPr>
        <w:pStyle w:val="ListParagraph"/>
        <w:numPr>
          <w:ilvl w:val="2"/>
          <w:numId w:val="9"/>
        </w:numPr>
      </w:pPr>
      <w:commentRangeStart w:id="73"/>
      <w:commentRangeStart w:id="74"/>
      <w:r>
        <w:t xml:space="preserve">Receive emails from users </w:t>
      </w:r>
      <w:r w:rsidR="005006A1">
        <w:t>complaining about the site</w:t>
      </w:r>
      <w:r>
        <w:t xml:space="preserve"> (Contact Info)</w:t>
      </w:r>
      <w:r w:rsidR="002676D6">
        <w:t>?</w:t>
      </w:r>
      <w:commentRangeEnd w:id="73"/>
      <w:r w:rsidR="00551A18">
        <w:rPr>
          <w:rStyle w:val="CommentReference"/>
        </w:rPr>
        <w:commentReference w:id="73"/>
      </w:r>
      <w:commentRangeEnd w:id="74"/>
      <w:r w:rsidR="004E20E6">
        <w:rPr>
          <w:rStyle w:val="CommentReference"/>
        </w:rPr>
        <w:commentReference w:id="74"/>
      </w:r>
    </w:p>
    <w:p w14:paraId="3002F13F" w14:textId="77777777" w:rsidR="007B6A99" w:rsidRDefault="007B6A99" w:rsidP="007B6A99">
      <w:pPr>
        <w:pStyle w:val="ListParagraph"/>
        <w:numPr>
          <w:ilvl w:val="2"/>
          <w:numId w:val="9"/>
        </w:numPr>
      </w:pPr>
      <w:commentRangeStart w:id="75"/>
      <w:r>
        <w:t>Review Site Analytics</w:t>
      </w:r>
      <w:r w:rsidR="002676D6">
        <w:t>, User access… anything special?</w:t>
      </w:r>
      <w:commentRangeEnd w:id="75"/>
      <w:r w:rsidR="00551A18">
        <w:rPr>
          <w:rStyle w:val="CommentReference"/>
        </w:rPr>
        <w:commentReference w:id="75"/>
      </w:r>
    </w:p>
    <w:p w14:paraId="7BEDD45A" w14:textId="77777777" w:rsidR="007B6A99" w:rsidRDefault="007B6A99" w:rsidP="007B6A99">
      <w:pPr>
        <w:pStyle w:val="ListParagraph"/>
        <w:numPr>
          <w:ilvl w:val="2"/>
          <w:numId w:val="9"/>
        </w:numPr>
      </w:pPr>
      <w:r>
        <w:t>Acces</w:t>
      </w:r>
      <w:r w:rsidR="002676D6">
        <w:t>s code, modify and reload new version</w:t>
      </w:r>
    </w:p>
    <w:p w14:paraId="6DF8720F" w14:textId="77777777" w:rsidR="002676D6" w:rsidRDefault="002676D6" w:rsidP="007B6A99">
      <w:pPr>
        <w:pStyle w:val="ListParagraph"/>
        <w:numPr>
          <w:ilvl w:val="2"/>
          <w:numId w:val="9"/>
        </w:numPr>
      </w:pPr>
      <w:commentRangeStart w:id="76"/>
      <w:r>
        <w:t>Should he get notified if system is not available?</w:t>
      </w:r>
    </w:p>
    <w:p w14:paraId="6F3CA2E8" w14:textId="77777777" w:rsidR="002676D6" w:rsidRDefault="002676D6" w:rsidP="007B6A99">
      <w:pPr>
        <w:pStyle w:val="ListParagraph"/>
        <w:numPr>
          <w:ilvl w:val="2"/>
          <w:numId w:val="9"/>
        </w:numPr>
      </w:pPr>
      <w:r>
        <w:t>Should he get notified on system crash?</w:t>
      </w:r>
      <w:commentRangeEnd w:id="76"/>
      <w:r w:rsidR="00551A18">
        <w:rPr>
          <w:rStyle w:val="CommentReference"/>
        </w:rPr>
        <w:commentReference w:id="76"/>
      </w:r>
    </w:p>
    <w:p w14:paraId="0442890F" w14:textId="77777777" w:rsidR="007B6A99" w:rsidRDefault="007B6A99" w:rsidP="007A0B8C">
      <w:pPr>
        <w:ind w:firstLine="720"/>
      </w:pPr>
    </w:p>
    <w:p w14:paraId="0790B1C9" w14:textId="77777777" w:rsidR="007A0B8C" w:rsidRDefault="007A0B8C" w:rsidP="007A0B8C">
      <w:pPr>
        <w:ind w:firstLine="720"/>
      </w:pPr>
    </w:p>
    <w:p w14:paraId="55011B60" w14:textId="77777777" w:rsidR="009F441E" w:rsidRDefault="009F441E" w:rsidP="00F60CB9">
      <w:pPr>
        <w:ind w:firstLine="720"/>
        <w:sectPr w:rsidR="009F441E">
          <w:pgSz w:w="12240" w:h="15840"/>
          <w:pgMar w:top="1440" w:right="1800" w:bottom="1440" w:left="1800" w:header="720" w:footer="720" w:gutter="0"/>
          <w:cols w:space="720"/>
        </w:sectPr>
      </w:pPr>
    </w:p>
    <w:p w14:paraId="268403EC" w14:textId="77777777" w:rsidR="009F441E" w:rsidRDefault="007B6A99" w:rsidP="009F441E">
      <w:pPr>
        <w:pStyle w:val="Heading3"/>
      </w:pPr>
      <w:proofErr w:type="gramStart"/>
      <w:r>
        <w:lastRenderedPageBreak/>
        <w:t>5.6  SCRS</w:t>
      </w:r>
      <w:r w:rsidR="009F441E">
        <w:t>’s</w:t>
      </w:r>
      <w:proofErr w:type="gramEnd"/>
      <w:r w:rsidR="009F441E">
        <w:t xml:space="preserve"> Stories</w:t>
      </w:r>
    </w:p>
    <w:p w14:paraId="31974A9A" w14:textId="77777777" w:rsidR="009F441E" w:rsidRPr="009F441E" w:rsidRDefault="009F441E" w:rsidP="009F441E"/>
    <w:tbl>
      <w:tblPr>
        <w:tblStyle w:val="MediumGrid2-Accent1"/>
        <w:tblW w:w="8928" w:type="dxa"/>
        <w:tblLook w:val="04E0" w:firstRow="1" w:lastRow="1" w:firstColumn="1" w:lastColumn="0" w:noHBand="0" w:noVBand="1"/>
      </w:tblPr>
      <w:tblGrid>
        <w:gridCol w:w="2390"/>
        <w:gridCol w:w="6538"/>
      </w:tblGrid>
      <w:tr w:rsidR="009F441E" w14:paraId="020C03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</w:tcPr>
          <w:p w14:paraId="1415D5EE" w14:textId="77777777" w:rsidR="009F441E" w:rsidRPr="00043566" w:rsidRDefault="00043566">
            <w:r w:rsidRPr="00043566">
              <w:rPr>
                <w:noProof/>
              </w:rPr>
              <w:drawing>
                <wp:inline distT="0" distB="0" distL="0" distR="0" wp14:anchorId="1002C792" wp14:editId="55AEE86E">
                  <wp:extent cx="1063419" cy="848360"/>
                  <wp:effectExtent l="25400" t="0" r="3381" b="0"/>
                  <wp:docPr id="4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419" cy="848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8" w:type="dxa"/>
          </w:tcPr>
          <w:p w14:paraId="24BCD917" w14:textId="77777777" w:rsidR="009F441E" w:rsidRDefault="009F441E" w:rsidP="0069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r w:rsidR="007B6A99">
              <w:t>SCRS</w:t>
            </w:r>
            <w:r>
              <w:t>, I can:</w:t>
            </w:r>
          </w:p>
          <w:p w14:paraId="7BE101B9" w14:textId="77777777" w:rsidR="009F441E" w:rsidRDefault="009F4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E1CD35" w14:textId="77777777" w:rsidR="009F441E" w:rsidRDefault="009F441E" w:rsidP="009F441E">
      <w:r>
        <w:tab/>
      </w:r>
    </w:p>
    <w:p w14:paraId="6E8A1C28" w14:textId="77777777" w:rsidR="007B6A99" w:rsidRPr="00B22FA0" w:rsidRDefault="007B6A99" w:rsidP="007B6A99">
      <w:pPr>
        <w:pStyle w:val="ListParagraph"/>
        <w:numPr>
          <w:ilvl w:val="2"/>
          <w:numId w:val="11"/>
        </w:numPr>
        <w:rPr>
          <w:highlight w:val="yellow"/>
          <w:rPrChange w:id="77" w:author="Pat Cappelaere " w:date="2013-08-06T08:55:00Z">
            <w:rPr/>
          </w:rPrChange>
        </w:rPr>
      </w:pPr>
      <w:r w:rsidRPr="00B22FA0">
        <w:rPr>
          <w:highlight w:val="yellow"/>
          <w:rPrChange w:id="78" w:author="Pat Cappelaere " w:date="2013-08-06T08:55:00Z">
            <w:rPr/>
          </w:rPrChange>
        </w:rPr>
        <w:t>Be deployed on commercial cloud</w:t>
      </w:r>
    </w:p>
    <w:p w14:paraId="43671A53" w14:textId="77777777" w:rsidR="007B6A99" w:rsidRPr="00B22FA0" w:rsidRDefault="007B6A99" w:rsidP="007B6A99">
      <w:pPr>
        <w:pStyle w:val="ListParagraph"/>
        <w:numPr>
          <w:ilvl w:val="2"/>
          <w:numId w:val="11"/>
        </w:numPr>
        <w:rPr>
          <w:highlight w:val="yellow"/>
          <w:rPrChange w:id="79" w:author="Pat Cappelaere " w:date="2013-08-06T08:56:00Z">
            <w:rPr/>
          </w:rPrChange>
        </w:rPr>
      </w:pPr>
      <w:r w:rsidRPr="00B22FA0">
        <w:rPr>
          <w:highlight w:val="yellow"/>
          <w:rPrChange w:id="80" w:author="Pat Cappelaere " w:date="2013-08-06T08:56:00Z">
            <w:rPr/>
          </w:rPrChange>
        </w:rPr>
        <w:t>Can be scaled on-demand</w:t>
      </w:r>
    </w:p>
    <w:p w14:paraId="6569BC4A" w14:textId="2318E97A" w:rsidR="002676D6" w:rsidRPr="00B22FA0" w:rsidRDefault="002676D6" w:rsidP="007B6A99">
      <w:pPr>
        <w:pStyle w:val="ListParagraph"/>
        <w:numPr>
          <w:ilvl w:val="2"/>
          <w:numId w:val="11"/>
        </w:numPr>
        <w:rPr>
          <w:highlight w:val="yellow"/>
          <w:rPrChange w:id="81" w:author="Pat Cappelaere " w:date="2013-08-06T08:56:00Z">
            <w:rPr/>
          </w:rPrChange>
        </w:rPr>
      </w:pPr>
      <w:r w:rsidRPr="00B22FA0">
        <w:rPr>
          <w:highlight w:val="yellow"/>
          <w:rPrChange w:id="82" w:author="Pat Cappelaere " w:date="2013-08-06T08:56:00Z">
            <w:rPr/>
          </w:rPrChange>
        </w:rPr>
        <w:t xml:space="preserve">Currently support </w:t>
      </w:r>
      <w:ins w:id="83" w:author="Pat Cappelaere " w:date="2013-08-06T08:54:00Z">
        <w:r w:rsidR="00B22FA0" w:rsidRPr="00B22FA0">
          <w:rPr>
            <w:highlight w:val="yellow"/>
            <w:rPrChange w:id="84" w:author="Pat Cappelaere " w:date="2013-08-06T08:56:00Z">
              <w:rPr/>
            </w:rPrChange>
          </w:rPr>
          <w:t>small number of</w:t>
        </w:r>
        <w:r w:rsidR="00B22FA0" w:rsidRPr="00B22FA0">
          <w:rPr>
            <w:highlight w:val="yellow"/>
            <w:rPrChange w:id="85" w:author="Pat Cappelaere " w:date="2013-08-06T08:56:00Z">
              <w:rPr/>
            </w:rPrChange>
          </w:rPr>
          <w:t xml:space="preserve"> </w:t>
        </w:r>
      </w:ins>
      <w:r w:rsidRPr="00B22FA0">
        <w:rPr>
          <w:highlight w:val="yellow"/>
          <w:rPrChange w:id="86" w:author="Pat Cappelaere " w:date="2013-08-06T08:56:00Z">
            <w:rPr/>
          </w:rPrChange>
        </w:rPr>
        <w:t>users with a few concurrent users</w:t>
      </w:r>
    </w:p>
    <w:p w14:paraId="2469506E" w14:textId="77777777" w:rsidR="002676D6" w:rsidRDefault="002676D6" w:rsidP="002676D6">
      <w:pPr>
        <w:pStyle w:val="ListParagraph"/>
        <w:ind w:left="2160"/>
      </w:pPr>
      <w:r w:rsidRPr="00B22FA0">
        <w:rPr>
          <w:highlight w:val="yellow"/>
          <w:rPrChange w:id="87" w:author="Pat Cappelaere " w:date="2013-08-06T08:56:00Z">
            <w:rPr/>
          </w:rPrChange>
        </w:rPr>
        <w:t>No database clustering, duplication…</w:t>
      </w:r>
    </w:p>
    <w:p w14:paraId="773F54DD" w14:textId="77777777" w:rsidR="007B6A99" w:rsidRPr="00B22FA0" w:rsidRDefault="007B6A99" w:rsidP="007B6A99">
      <w:pPr>
        <w:pStyle w:val="ListParagraph"/>
        <w:numPr>
          <w:ilvl w:val="2"/>
          <w:numId w:val="11"/>
        </w:numPr>
        <w:rPr>
          <w:highlight w:val="yellow"/>
          <w:rPrChange w:id="88" w:author="Pat Cappelaere " w:date="2013-08-06T08:55:00Z">
            <w:rPr/>
          </w:rPrChange>
        </w:rPr>
      </w:pPr>
      <w:r w:rsidRPr="00B22FA0">
        <w:rPr>
          <w:highlight w:val="yellow"/>
          <w:rPrChange w:id="89" w:author="Pat Cappelaere " w:date="2013-08-06T08:55:00Z">
            <w:rPr/>
          </w:rPrChange>
        </w:rPr>
        <w:t>Access Open Source SQL database (</w:t>
      </w:r>
      <w:proofErr w:type="spellStart"/>
      <w:r w:rsidRPr="00B22FA0">
        <w:rPr>
          <w:highlight w:val="yellow"/>
          <w:rPrChange w:id="90" w:author="Pat Cappelaere " w:date="2013-08-06T08:55:00Z">
            <w:rPr/>
          </w:rPrChange>
        </w:rPr>
        <w:t>PostGres</w:t>
      </w:r>
      <w:proofErr w:type="spellEnd"/>
      <w:r w:rsidRPr="00B22FA0">
        <w:rPr>
          <w:highlight w:val="yellow"/>
          <w:rPrChange w:id="91" w:author="Pat Cappelaere " w:date="2013-08-06T08:55:00Z">
            <w:rPr/>
          </w:rPrChange>
        </w:rPr>
        <w:t>)</w:t>
      </w:r>
    </w:p>
    <w:p w14:paraId="53A7985F" w14:textId="77777777" w:rsidR="002676D6" w:rsidRPr="00B22FA0" w:rsidRDefault="002676D6" w:rsidP="007B6A99">
      <w:pPr>
        <w:pStyle w:val="ListParagraph"/>
        <w:numPr>
          <w:ilvl w:val="2"/>
          <w:numId w:val="11"/>
        </w:numPr>
        <w:rPr>
          <w:highlight w:val="yellow"/>
          <w:rPrChange w:id="92" w:author="Pat Cappelaere " w:date="2013-08-06T08:56:00Z">
            <w:rPr/>
          </w:rPrChange>
        </w:rPr>
      </w:pPr>
      <w:r w:rsidRPr="00B22FA0">
        <w:rPr>
          <w:highlight w:val="yellow"/>
          <w:rPrChange w:id="93" w:author="Pat Cappelaere " w:date="2013-08-06T08:56:00Z">
            <w:rPr/>
          </w:rPrChange>
        </w:rPr>
        <w:t>No provision for specific uptime requirement</w:t>
      </w:r>
    </w:p>
    <w:p w14:paraId="5F8D588A" w14:textId="77777777" w:rsidR="002676D6" w:rsidRDefault="002676D6" w:rsidP="002676D6">
      <w:pPr>
        <w:pStyle w:val="ListParagraph"/>
        <w:ind w:left="2160"/>
      </w:pPr>
      <w:r w:rsidRPr="00B22FA0">
        <w:rPr>
          <w:highlight w:val="yellow"/>
          <w:rPrChange w:id="94" w:author="Pat Cappelaere " w:date="2013-08-06T08:56:00Z">
            <w:rPr/>
          </w:rPrChange>
        </w:rPr>
        <w:t>No automatic failover…</w:t>
      </w:r>
      <w:bookmarkStart w:id="95" w:name="_GoBack"/>
      <w:bookmarkEnd w:id="95"/>
    </w:p>
    <w:p w14:paraId="4C8A92C7" w14:textId="77777777" w:rsidR="009F441E" w:rsidRDefault="007B6A99" w:rsidP="007B6A99">
      <w:pPr>
        <w:pStyle w:val="ListParagraph"/>
        <w:numPr>
          <w:ilvl w:val="2"/>
          <w:numId w:val="11"/>
        </w:numPr>
      </w:pPr>
      <w:r>
        <w:t>Provide TBD analytics</w:t>
      </w:r>
    </w:p>
    <w:p w14:paraId="7B2DC4AA" w14:textId="77777777" w:rsidR="009D6CE8" w:rsidRDefault="009D6CE8" w:rsidP="007B6A99">
      <w:pPr>
        <w:pStyle w:val="ListParagraph"/>
        <w:numPr>
          <w:ilvl w:val="2"/>
          <w:numId w:val="11"/>
        </w:numPr>
      </w:pPr>
      <w:r>
        <w:t>Provide Log files</w:t>
      </w:r>
    </w:p>
    <w:p w14:paraId="25DEAEF0" w14:textId="77777777" w:rsidR="007B6A99" w:rsidRPr="00B22FA0" w:rsidRDefault="007B6A99" w:rsidP="007B6A99">
      <w:pPr>
        <w:pStyle w:val="ListParagraph"/>
        <w:numPr>
          <w:ilvl w:val="2"/>
          <w:numId w:val="11"/>
        </w:numPr>
        <w:rPr>
          <w:highlight w:val="yellow"/>
          <w:rPrChange w:id="96" w:author="Pat Cappelaere " w:date="2013-08-06T08:55:00Z">
            <w:rPr/>
          </w:rPrChange>
        </w:rPr>
      </w:pPr>
      <w:r w:rsidRPr="00B22FA0">
        <w:rPr>
          <w:highlight w:val="yellow"/>
          <w:rPrChange w:id="97" w:author="Pat Cappelaere " w:date="2013-08-06T08:55:00Z">
            <w:rPr/>
          </w:rPrChange>
        </w:rPr>
        <w:t xml:space="preserve">Use open source code maintained on </w:t>
      </w:r>
      <w:proofErr w:type="spellStart"/>
      <w:r w:rsidRPr="00B22FA0">
        <w:rPr>
          <w:highlight w:val="yellow"/>
          <w:rPrChange w:id="98" w:author="Pat Cappelaere " w:date="2013-08-06T08:55:00Z">
            <w:rPr/>
          </w:rPrChange>
        </w:rPr>
        <w:t>Github</w:t>
      </w:r>
      <w:proofErr w:type="spellEnd"/>
    </w:p>
    <w:p w14:paraId="6AE9E65B" w14:textId="77777777" w:rsidR="008C781E" w:rsidRPr="00B22FA0" w:rsidRDefault="008C781E" w:rsidP="007B6A99">
      <w:pPr>
        <w:pStyle w:val="ListParagraph"/>
        <w:numPr>
          <w:ilvl w:val="2"/>
          <w:numId w:val="11"/>
        </w:numPr>
        <w:rPr>
          <w:highlight w:val="yellow"/>
          <w:rPrChange w:id="99" w:author="Pat Cappelaere " w:date="2013-08-06T08:55:00Z">
            <w:rPr/>
          </w:rPrChange>
        </w:rPr>
      </w:pPr>
      <w:r w:rsidRPr="00B22FA0">
        <w:rPr>
          <w:highlight w:val="yellow"/>
          <w:rPrChange w:id="100" w:author="Pat Cappelaere " w:date="2013-08-06T08:55:00Z">
            <w:rPr/>
          </w:rPrChange>
        </w:rPr>
        <w:t>Support basic authentication only</w:t>
      </w:r>
    </w:p>
    <w:p w14:paraId="2A37219A" w14:textId="77777777" w:rsidR="008C781E" w:rsidRDefault="008C781E" w:rsidP="007B6A99">
      <w:pPr>
        <w:pStyle w:val="ListParagraph"/>
        <w:numPr>
          <w:ilvl w:val="2"/>
          <w:numId w:val="11"/>
        </w:numPr>
      </w:pPr>
      <w:r>
        <w:t xml:space="preserve">Use https for communication </w:t>
      </w:r>
      <w:proofErr w:type="gramStart"/>
      <w:r>
        <w:t>security ?</w:t>
      </w:r>
      <w:proofErr w:type="gramEnd"/>
    </w:p>
    <w:p w14:paraId="2010E431" w14:textId="77777777" w:rsidR="007B6A99" w:rsidRDefault="007B6A99" w:rsidP="009F441E">
      <w:pPr>
        <w:ind w:firstLine="720"/>
      </w:pPr>
    </w:p>
    <w:p w14:paraId="430EFE12" w14:textId="77777777" w:rsidR="00302EDF" w:rsidRDefault="00302EDF" w:rsidP="009F441E">
      <w:pPr>
        <w:rPr>
          <w:ins w:id="101" w:author="Pat Cappelaere " w:date="2013-08-06T08:39:00Z"/>
        </w:rPr>
      </w:pPr>
    </w:p>
    <w:p w14:paraId="3135E350" w14:textId="77777777" w:rsidR="006A006A" w:rsidRDefault="006A006A" w:rsidP="009F441E">
      <w:pPr>
        <w:rPr>
          <w:ins w:id="102" w:author="Pat Cappelaere " w:date="2013-08-06T08:39:00Z"/>
        </w:rPr>
        <w:sectPr w:rsidR="006A006A" w:rsidSect="00302EDF">
          <w:pgSz w:w="12240" w:h="15840"/>
          <w:pgMar w:top="1440" w:right="1800" w:bottom="1440" w:left="1800" w:header="720" w:footer="720" w:gutter="0"/>
          <w:cols w:space="720"/>
        </w:sectPr>
      </w:pPr>
    </w:p>
    <w:p w14:paraId="7B5E47AE" w14:textId="77777777" w:rsidR="006A006A" w:rsidRDefault="006A006A" w:rsidP="006A006A">
      <w:pPr>
        <w:rPr>
          <w:ins w:id="103" w:author="Pat Cappelaere " w:date="2013-08-06T08:39:00Z"/>
        </w:rPr>
      </w:pPr>
      <w:proofErr w:type="gramStart"/>
      <w:ins w:id="104" w:author="Pat Cappelaere " w:date="2013-08-06T08:39:00Z">
        <w:r>
          <w:lastRenderedPageBreak/>
          <w:t>6.0  Database</w:t>
        </w:r>
        <w:proofErr w:type="gramEnd"/>
        <w:r>
          <w:t xml:space="preserve"> Slices</w:t>
        </w:r>
      </w:ins>
    </w:p>
    <w:p w14:paraId="6AF0D352" w14:textId="77777777" w:rsidR="006A006A" w:rsidRDefault="006A006A" w:rsidP="006A006A">
      <w:pPr>
        <w:rPr>
          <w:ins w:id="105" w:author="Pat Cappelaere " w:date="2013-08-06T08:39:00Z"/>
        </w:rPr>
      </w:pPr>
    </w:p>
    <w:p w14:paraId="33E7ED65" w14:textId="77777777" w:rsidR="006A006A" w:rsidRDefault="006A006A" w:rsidP="006A006A">
      <w:pPr>
        <w:ind w:left="360"/>
        <w:rPr>
          <w:ins w:id="106" w:author="Pat Cappelaere " w:date="2013-08-06T08:39:00Z"/>
        </w:rPr>
      </w:pPr>
      <w:ins w:id="107" w:author="Pat Cappelaere " w:date="2013-08-06T08:39:00Z">
        <w:r>
          <w:t>6.1 Transitions of care</w:t>
        </w:r>
      </w:ins>
    </w:p>
    <w:p w14:paraId="638B183A" w14:textId="77777777" w:rsidR="006A006A" w:rsidRDefault="006A006A" w:rsidP="006A006A">
      <w:pPr>
        <w:rPr>
          <w:ins w:id="108" w:author="Pat Cappelaere " w:date="2013-08-06T08:39:00Z"/>
        </w:rPr>
      </w:pPr>
    </w:p>
    <w:p w14:paraId="6A2D4F6C" w14:textId="77777777" w:rsidR="006A006A" w:rsidRDefault="006A006A" w:rsidP="006A006A">
      <w:pPr>
        <w:pStyle w:val="ListParagraph"/>
        <w:rPr>
          <w:ins w:id="109" w:author="Pat Cappelaere " w:date="2013-08-06T08:39:00Z"/>
        </w:rPr>
      </w:pPr>
      <w:ins w:id="110" w:author="Pat Cappelaere " w:date="2013-08-06T08:39:00Z">
        <w:r>
          <w:t>For selectable department</w:t>
        </w:r>
      </w:ins>
    </w:p>
    <w:p w14:paraId="674CC0B8" w14:textId="77777777" w:rsidR="006A006A" w:rsidRDefault="006A006A" w:rsidP="006A006A">
      <w:pPr>
        <w:pStyle w:val="ListParagraph"/>
        <w:rPr>
          <w:ins w:id="111" w:author="Pat Cappelaere " w:date="2013-08-06T08:39:00Z"/>
        </w:rPr>
      </w:pPr>
      <w:ins w:id="112" w:author="Pat Cappelaere " w:date="2013-08-06T08:39:00Z">
        <w:r>
          <w:t>For pre-selected measures in database</w:t>
        </w:r>
      </w:ins>
    </w:p>
    <w:p w14:paraId="068A2E8F" w14:textId="77777777" w:rsidR="006A006A" w:rsidRDefault="006A006A" w:rsidP="006A006A">
      <w:pPr>
        <w:pStyle w:val="ListParagraph"/>
        <w:rPr>
          <w:ins w:id="113" w:author="Pat Cappelaere " w:date="2013-08-06T08:39:00Z"/>
        </w:rPr>
      </w:pPr>
      <w:ins w:id="114" w:author="Pat Cappelaere " w:date="2013-08-06T08:39:00Z">
        <w:r>
          <w:t>For latest quarter</w:t>
        </w:r>
      </w:ins>
    </w:p>
    <w:p w14:paraId="7E28E402" w14:textId="77777777" w:rsidR="006A006A" w:rsidRDefault="006A006A" w:rsidP="006A006A">
      <w:pPr>
        <w:pStyle w:val="ListParagraph"/>
        <w:rPr>
          <w:ins w:id="115" w:author="Pat Cappelaere " w:date="2013-08-06T08:39:00Z"/>
        </w:rPr>
      </w:pPr>
      <w:ins w:id="116" w:author="Pat Cappelaere " w:date="2013-08-06T08:39:00Z">
        <w:r>
          <w:t>For a particular hospital and three control groups</w:t>
        </w:r>
      </w:ins>
    </w:p>
    <w:p w14:paraId="01C02C8C" w14:textId="77777777" w:rsidR="006A006A" w:rsidRDefault="006A006A" w:rsidP="006A006A">
      <w:pPr>
        <w:pStyle w:val="ListParagraph"/>
        <w:rPr>
          <w:ins w:id="117" w:author="Pat Cappelaere " w:date="2013-08-06T08:39:00Z"/>
        </w:rPr>
      </w:pPr>
    </w:p>
    <w:p w14:paraId="4479A83D" w14:textId="77777777" w:rsidR="006A006A" w:rsidRDefault="006A006A" w:rsidP="006A006A">
      <w:pPr>
        <w:pStyle w:val="ListParagraph"/>
        <w:numPr>
          <w:ilvl w:val="1"/>
          <w:numId w:val="13"/>
        </w:numPr>
        <w:rPr>
          <w:ins w:id="118" w:author="Pat Cappelaere " w:date="2013-08-06T08:39:00Z"/>
        </w:rPr>
      </w:pPr>
      <w:ins w:id="119" w:author="Pat Cappelaere " w:date="2013-08-06T08:39:00Z">
        <w:r>
          <w:t xml:space="preserve"> Measure Run Chart</w:t>
        </w:r>
      </w:ins>
    </w:p>
    <w:p w14:paraId="0A37FA8B" w14:textId="77777777" w:rsidR="006A006A" w:rsidRDefault="006A006A" w:rsidP="006A006A">
      <w:pPr>
        <w:rPr>
          <w:ins w:id="120" w:author="Pat Cappelaere " w:date="2013-08-06T08:39:00Z"/>
        </w:rPr>
      </w:pPr>
    </w:p>
    <w:p w14:paraId="20934A77" w14:textId="77777777" w:rsidR="006A006A" w:rsidRDefault="006A006A" w:rsidP="006A006A">
      <w:pPr>
        <w:ind w:left="720"/>
        <w:rPr>
          <w:ins w:id="121" w:author="Pat Cappelaere " w:date="2013-08-06T08:39:00Z"/>
        </w:rPr>
      </w:pPr>
      <w:ins w:id="122" w:author="Pat Cappelaere " w:date="2013-08-06T08:39:00Z">
        <w:r>
          <w:t>For selected measure (and associated domain)</w:t>
        </w:r>
      </w:ins>
    </w:p>
    <w:p w14:paraId="4D9C71E6" w14:textId="77777777" w:rsidR="006A006A" w:rsidRDefault="006A006A" w:rsidP="006A006A">
      <w:pPr>
        <w:ind w:left="720"/>
        <w:rPr>
          <w:ins w:id="123" w:author="Pat Cappelaere " w:date="2013-08-06T08:39:00Z"/>
        </w:rPr>
      </w:pPr>
      <w:ins w:id="124" w:author="Pat Cappelaere " w:date="2013-08-06T08:39:00Z">
        <w:r>
          <w:t>Over all the years and quarters</w:t>
        </w:r>
      </w:ins>
    </w:p>
    <w:p w14:paraId="05CA6704" w14:textId="77777777" w:rsidR="006A006A" w:rsidRDefault="006A006A" w:rsidP="006A006A">
      <w:pPr>
        <w:ind w:left="720"/>
        <w:rPr>
          <w:ins w:id="125" w:author="Pat Cappelaere " w:date="2013-08-06T08:39:00Z"/>
        </w:rPr>
      </w:pPr>
      <w:ins w:id="126" w:author="Pat Cappelaere " w:date="2013-08-06T08:39:00Z">
        <w:r>
          <w:t>For a particular hospital and three control group</w:t>
        </w:r>
      </w:ins>
    </w:p>
    <w:p w14:paraId="40DEAB7E" w14:textId="77777777" w:rsidR="006A006A" w:rsidRDefault="006A006A" w:rsidP="006A006A">
      <w:pPr>
        <w:ind w:left="720"/>
        <w:rPr>
          <w:ins w:id="127" w:author="Pat Cappelaere " w:date="2013-08-06T08:39:00Z"/>
        </w:rPr>
      </w:pPr>
    </w:p>
    <w:p w14:paraId="3965CC9A" w14:textId="77777777" w:rsidR="006A006A" w:rsidRDefault="006A006A" w:rsidP="006A006A">
      <w:pPr>
        <w:pStyle w:val="ListParagraph"/>
        <w:numPr>
          <w:ilvl w:val="1"/>
          <w:numId w:val="13"/>
        </w:numPr>
        <w:rPr>
          <w:ins w:id="128" w:author="Pat Cappelaere " w:date="2013-08-06T08:39:00Z"/>
        </w:rPr>
      </w:pPr>
      <w:ins w:id="129" w:author="Pat Cappelaere " w:date="2013-08-06T08:39:00Z">
        <w:r>
          <w:t xml:space="preserve"> DRG Benchmark Chart</w:t>
        </w:r>
      </w:ins>
    </w:p>
    <w:p w14:paraId="116702E5" w14:textId="77777777" w:rsidR="006A006A" w:rsidRDefault="006A006A" w:rsidP="006A006A">
      <w:pPr>
        <w:pStyle w:val="ListParagraph"/>
        <w:rPr>
          <w:ins w:id="130" w:author="Pat Cappelaere " w:date="2013-08-06T08:39:00Z"/>
        </w:rPr>
      </w:pPr>
    </w:p>
    <w:p w14:paraId="37E6C197" w14:textId="77777777" w:rsidR="006A006A" w:rsidRDefault="006A006A" w:rsidP="006A006A">
      <w:pPr>
        <w:pStyle w:val="ListParagraph"/>
        <w:rPr>
          <w:ins w:id="131" w:author="Pat Cappelaere " w:date="2013-08-06T08:39:00Z"/>
        </w:rPr>
      </w:pPr>
      <w:ins w:id="132" w:author="Pat Cappelaere " w:date="2013-08-06T08:39:00Z">
        <w:r>
          <w:t>For selectable DRG</w:t>
        </w:r>
      </w:ins>
    </w:p>
    <w:p w14:paraId="2A9D92C0" w14:textId="77777777" w:rsidR="006A006A" w:rsidRDefault="006A006A" w:rsidP="006A006A">
      <w:pPr>
        <w:pStyle w:val="ListParagraph"/>
        <w:rPr>
          <w:ins w:id="133" w:author="Pat Cappelaere " w:date="2013-08-06T08:39:00Z"/>
        </w:rPr>
      </w:pPr>
      <w:ins w:id="134" w:author="Pat Cappelaere " w:date="2013-08-06T08:39:00Z">
        <w:r>
          <w:t>For a selectable quarter</w:t>
        </w:r>
      </w:ins>
    </w:p>
    <w:p w14:paraId="7A13A1DE" w14:textId="77777777" w:rsidR="006A006A" w:rsidRDefault="006A006A" w:rsidP="006A006A">
      <w:pPr>
        <w:pStyle w:val="ListParagraph"/>
        <w:rPr>
          <w:ins w:id="135" w:author="Pat Cappelaere " w:date="2013-08-06T08:39:00Z"/>
        </w:rPr>
      </w:pPr>
      <w:ins w:id="136" w:author="Pat Cappelaere " w:date="2013-08-06T08:39:00Z">
        <w:r>
          <w:t>For all hospitals and three control groups</w:t>
        </w:r>
      </w:ins>
    </w:p>
    <w:p w14:paraId="5E35C4D9" w14:textId="77777777" w:rsidR="006A006A" w:rsidRDefault="006A006A" w:rsidP="006A006A">
      <w:pPr>
        <w:pStyle w:val="ListParagraph"/>
        <w:rPr>
          <w:ins w:id="137" w:author="Pat Cappelaere " w:date="2013-08-06T08:39:00Z"/>
        </w:rPr>
      </w:pPr>
      <w:ins w:id="138" w:author="Pat Cappelaere " w:date="2013-08-06T08:39:00Z">
        <w:r>
          <w:t>For PRE, CURR, POST episodes</w:t>
        </w:r>
      </w:ins>
    </w:p>
    <w:p w14:paraId="4FCD94C5" w14:textId="77777777" w:rsidR="006A006A" w:rsidRDefault="006A006A" w:rsidP="006A006A">
      <w:pPr>
        <w:pStyle w:val="ListParagraph"/>
        <w:rPr>
          <w:ins w:id="139" w:author="Pat Cappelaere " w:date="2013-08-06T08:39:00Z"/>
        </w:rPr>
      </w:pPr>
      <w:ins w:id="140" w:author="Pat Cappelaere " w:date="2013-08-06T08:39:00Z">
        <w:r>
          <w:t>For pre-selected measures in database</w:t>
        </w:r>
      </w:ins>
    </w:p>
    <w:p w14:paraId="1CD11E8A" w14:textId="77777777" w:rsidR="006A006A" w:rsidRDefault="006A006A" w:rsidP="006A006A">
      <w:pPr>
        <w:pStyle w:val="ListParagraph"/>
        <w:rPr>
          <w:ins w:id="141" w:author="Pat Cappelaere " w:date="2013-08-06T08:39:00Z"/>
        </w:rPr>
      </w:pPr>
    </w:p>
    <w:p w14:paraId="1D8D46DD" w14:textId="77777777" w:rsidR="006A006A" w:rsidRDefault="006A006A" w:rsidP="006A006A">
      <w:pPr>
        <w:pStyle w:val="ListParagraph"/>
        <w:numPr>
          <w:ilvl w:val="1"/>
          <w:numId w:val="13"/>
        </w:numPr>
        <w:rPr>
          <w:ins w:id="142" w:author="Pat Cappelaere " w:date="2013-08-06T08:39:00Z"/>
        </w:rPr>
      </w:pPr>
      <w:ins w:id="143" w:author="Pat Cappelaere " w:date="2013-08-06T08:39:00Z">
        <w:r>
          <w:t>DRG Run Chart</w:t>
        </w:r>
      </w:ins>
    </w:p>
    <w:p w14:paraId="4FE43EA3" w14:textId="77777777" w:rsidR="006A006A" w:rsidRDefault="006A006A" w:rsidP="006A006A">
      <w:pPr>
        <w:pStyle w:val="ListParagraph"/>
        <w:rPr>
          <w:ins w:id="144" w:author="Pat Cappelaere " w:date="2013-08-06T08:39:00Z"/>
        </w:rPr>
      </w:pPr>
    </w:p>
    <w:p w14:paraId="0243CF75" w14:textId="77777777" w:rsidR="006A006A" w:rsidRDefault="006A006A" w:rsidP="006A006A">
      <w:pPr>
        <w:pStyle w:val="ListParagraph"/>
        <w:rPr>
          <w:ins w:id="145" w:author="Pat Cappelaere " w:date="2013-08-06T08:39:00Z"/>
        </w:rPr>
      </w:pPr>
      <w:ins w:id="146" w:author="Pat Cappelaere " w:date="2013-08-06T08:39:00Z">
        <w:r>
          <w:t>For a selectable DRG</w:t>
        </w:r>
      </w:ins>
    </w:p>
    <w:p w14:paraId="7E7A5F9E" w14:textId="77777777" w:rsidR="006A006A" w:rsidRDefault="006A006A" w:rsidP="006A006A">
      <w:pPr>
        <w:pStyle w:val="ListParagraph"/>
        <w:rPr>
          <w:ins w:id="147" w:author="Pat Cappelaere " w:date="2013-08-06T08:39:00Z"/>
        </w:rPr>
      </w:pPr>
      <w:ins w:id="148" w:author="Pat Cappelaere " w:date="2013-08-06T08:39:00Z">
        <w:r>
          <w:t>For a selectable quarter</w:t>
        </w:r>
      </w:ins>
    </w:p>
    <w:p w14:paraId="37B31F5F" w14:textId="77777777" w:rsidR="006A006A" w:rsidRDefault="006A006A" w:rsidP="006A006A">
      <w:pPr>
        <w:pStyle w:val="ListParagraph"/>
        <w:rPr>
          <w:ins w:id="149" w:author="Pat Cappelaere " w:date="2013-08-06T08:39:00Z"/>
        </w:rPr>
      </w:pPr>
      <w:ins w:id="150" w:author="Pat Cappelaere " w:date="2013-08-06T08:39:00Z">
        <w:r>
          <w:t>For specific hospital and three control groups</w:t>
        </w:r>
      </w:ins>
    </w:p>
    <w:p w14:paraId="6DC74A5D" w14:textId="77777777" w:rsidR="006A006A" w:rsidRDefault="006A006A" w:rsidP="006A006A">
      <w:pPr>
        <w:pStyle w:val="ListParagraph"/>
        <w:rPr>
          <w:ins w:id="151" w:author="Pat Cappelaere " w:date="2013-08-06T08:39:00Z"/>
        </w:rPr>
      </w:pPr>
      <w:ins w:id="152" w:author="Pat Cappelaere " w:date="2013-08-06T08:39:00Z">
        <w:r>
          <w:t>For pre-selected measures in database</w:t>
        </w:r>
      </w:ins>
    </w:p>
    <w:p w14:paraId="117CBD3C" w14:textId="77777777" w:rsidR="006A006A" w:rsidRPr="000009AE" w:rsidRDefault="006A006A" w:rsidP="009F441E"/>
    <w:sectPr w:rsidR="006A006A" w:rsidRPr="000009AE" w:rsidSect="00302EDF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1" w:author="Jonathan Crane" w:date="2013-08-02T15:32:00Z" w:initials="JC">
    <w:p w14:paraId="3217AD3D" w14:textId="77777777" w:rsidR="00567B8B" w:rsidRDefault="00567B8B">
      <w:pPr>
        <w:pStyle w:val="CommentText"/>
      </w:pPr>
      <w:r>
        <w:rPr>
          <w:rStyle w:val="CommentReference"/>
        </w:rPr>
        <w:annotationRef/>
      </w:r>
      <w:r>
        <w:t>Not necessary; maybe keep in back pocket if this is a feature that’s already built in but can be easily turned on or off.  But strongly leaning toward no.</w:t>
      </w:r>
    </w:p>
  </w:comment>
  <w:comment w:id="72" w:author="David Ruiz" w:date="2013-08-02T16:22:00Z" w:initials="DR">
    <w:p w14:paraId="515DB881" w14:textId="77777777" w:rsidR="00567B8B" w:rsidRDefault="00567B8B">
      <w:pPr>
        <w:pStyle w:val="CommentText"/>
      </w:pPr>
      <w:r>
        <w:rPr>
          <w:rStyle w:val="CommentReference"/>
        </w:rPr>
        <w:annotationRef/>
      </w:r>
      <w:r>
        <w:t xml:space="preserve">Agreed </w:t>
      </w:r>
    </w:p>
  </w:comment>
  <w:comment w:id="73" w:author="Jonathan Crane" w:date="2013-08-02T15:32:00Z" w:initials="JC">
    <w:p w14:paraId="137C014F" w14:textId="77777777" w:rsidR="00567B8B" w:rsidRDefault="00567B8B">
      <w:pPr>
        <w:pStyle w:val="CommentText"/>
      </w:pPr>
      <w:r>
        <w:rPr>
          <w:rStyle w:val="CommentReference"/>
        </w:rPr>
        <w:annotationRef/>
      </w:r>
      <w:r>
        <w:t>All user complaints should be redirected to /</w:t>
      </w:r>
      <w:proofErr w:type="spellStart"/>
      <w:r>
        <w:t>dev</w:t>
      </w:r>
      <w:proofErr w:type="spellEnd"/>
      <w:r>
        <w:t>/null.</w:t>
      </w:r>
    </w:p>
  </w:comment>
  <w:comment w:id="74" w:author="David Ruiz" w:date="2013-08-02T16:31:00Z" w:initials="DR">
    <w:p w14:paraId="174B0260" w14:textId="77777777" w:rsidR="00567B8B" w:rsidRDefault="00567B8B">
      <w:pPr>
        <w:pStyle w:val="CommentText"/>
      </w:pPr>
      <w:r>
        <w:rPr>
          <w:rStyle w:val="CommentReference"/>
        </w:rPr>
        <w:annotationRef/>
      </w:r>
      <w:r>
        <w:t>jcrane@econometricainc.com</w:t>
      </w:r>
    </w:p>
  </w:comment>
  <w:comment w:id="75" w:author="Jonathan Crane" w:date="2013-08-02T15:33:00Z" w:initials="JC">
    <w:p w14:paraId="33A6EC13" w14:textId="77777777" w:rsidR="00567B8B" w:rsidRDefault="00567B8B">
      <w:pPr>
        <w:pStyle w:val="CommentText"/>
      </w:pPr>
      <w:r>
        <w:rPr>
          <w:rStyle w:val="CommentReference"/>
        </w:rPr>
        <w:annotationRef/>
      </w:r>
      <w:r>
        <w:t>Can discuss but these are a good start.  Maybe page load/query time statistics to make sure the box is handling the load OK</w:t>
      </w:r>
    </w:p>
  </w:comment>
  <w:comment w:id="76" w:author="Jonathan Crane" w:date="2013-08-02T15:33:00Z" w:initials="JC">
    <w:p w14:paraId="25BB6E85" w14:textId="77777777" w:rsidR="00567B8B" w:rsidRDefault="00567B8B">
      <w:pPr>
        <w:pStyle w:val="CommentText"/>
      </w:pPr>
      <w:r>
        <w:rPr>
          <w:rStyle w:val="CommentReference"/>
        </w:rPr>
        <w:annotationRef/>
      </w:r>
      <w:r>
        <w:t>Yes, this is a great idea.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78809" w14:textId="77777777" w:rsidR="00567B8B" w:rsidRDefault="00567B8B" w:rsidP="002676D6">
      <w:r>
        <w:separator/>
      </w:r>
    </w:p>
  </w:endnote>
  <w:endnote w:type="continuationSeparator" w:id="0">
    <w:p w14:paraId="6B0C8BBF" w14:textId="77777777" w:rsidR="00567B8B" w:rsidRDefault="00567B8B" w:rsidP="00267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188FB" w14:textId="77777777" w:rsidR="00567B8B" w:rsidRDefault="00567B8B" w:rsidP="002676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E0FA38" w14:textId="77777777" w:rsidR="00567B8B" w:rsidRDefault="00567B8B" w:rsidP="002676D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D3CE6" w14:textId="77777777" w:rsidR="00567B8B" w:rsidRDefault="00567B8B" w:rsidP="002676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2FA0">
      <w:rPr>
        <w:rStyle w:val="PageNumber"/>
        <w:noProof/>
      </w:rPr>
      <w:t>11</w:t>
    </w:r>
    <w:r>
      <w:rPr>
        <w:rStyle w:val="PageNumber"/>
      </w:rPr>
      <w:fldChar w:fldCharType="end"/>
    </w:r>
  </w:p>
  <w:p w14:paraId="1BF60053" w14:textId="77777777" w:rsidR="00567B8B" w:rsidRDefault="00567B8B" w:rsidP="002676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30887" w14:textId="77777777" w:rsidR="00567B8B" w:rsidRDefault="00567B8B" w:rsidP="002676D6">
      <w:r>
        <w:separator/>
      </w:r>
    </w:p>
  </w:footnote>
  <w:footnote w:type="continuationSeparator" w:id="0">
    <w:p w14:paraId="5DD805BF" w14:textId="77777777" w:rsidR="00567B8B" w:rsidRDefault="00567B8B" w:rsidP="002676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A4A02" w14:textId="77777777" w:rsidR="00567B8B" w:rsidRDefault="00567B8B">
    <w:pPr>
      <w:pStyle w:val="Header"/>
    </w:pPr>
    <w:r>
      <w:rPr>
        <w:rFonts w:ascii="Helvetica" w:hAnsi="Helvetica" w:cs="Helvetica"/>
        <w:noProof/>
      </w:rPr>
      <w:drawing>
        <wp:inline distT="0" distB="0" distL="0" distR="0" wp14:anchorId="1F8827E7" wp14:editId="456F85FC">
          <wp:extent cx="2938145" cy="45720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814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>Aug 2, 2013 – 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408"/>
    <w:multiLevelType w:val="multilevel"/>
    <w:tmpl w:val="6852A21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D367F9D"/>
    <w:multiLevelType w:val="multilevel"/>
    <w:tmpl w:val="0A166B4E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>
    <w:nsid w:val="204C4469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2C10289E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06A01F4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2C85593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A313458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41B45995"/>
    <w:multiLevelType w:val="hybridMultilevel"/>
    <w:tmpl w:val="187A49E2"/>
    <w:lvl w:ilvl="0" w:tplc="710C7A44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44921"/>
    <w:multiLevelType w:val="hybridMultilevel"/>
    <w:tmpl w:val="3D92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F7BFD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651F24F1"/>
    <w:multiLevelType w:val="hybridMultilevel"/>
    <w:tmpl w:val="DF2AFBF2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DF76072"/>
    <w:multiLevelType w:val="multilevel"/>
    <w:tmpl w:val="5C989BEC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7138486A"/>
    <w:multiLevelType w:val="multilevel"/>
    <w:tmpl w:val="58681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  <w:num w:numId="11">
    <w:abstractNumId w:val="1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DF"/>
    <w:rsid w:val="000009AE"/>
    <w:rsid w:val="00043566"/>
    <w:rsid w:val="00071FC5"/>
    <w:rsid w:val="0008091C"/>
    <w:rsid w:val="00082F95"/>
    <w:rsid w:val="000F19BF"/>
    <w:rsid w:val="00176832"/>
    <w:rsid w:val="001B019A"/>
    <w:rsid w:val="001E0CF7"/>
    <w:rsid w:val="001F779A"/>
    <w:rsid w:val="00211106"/>
    <w:rsid w:val="002676D6"/>
    <w:rsid w:val="00302EDF"/>
    <w:rsid w:val="003B55B9"/>
    <w:rsid w:val="004A05A8"/>
    <w:rsid w:val="004E20E6"/>
    <w:rsid w:val="005006A1"/>
    <w:rsid w:val="0050388F"/>
    <w:rsid w:val="00517E01"/>
    <w:rsid w:val="00551A18"/>
    <w:rsid w:val="00553761"/>
    <w:rsid w:val="00567B8B"/>
    <w:rsid w:val="00582719"/>
    <w:rsid w:val="005A6697"/>
    <w:rsid w:val="005C525B"/>
    <w:rsid w:val="00677E6C"/>
    <w:rsid w:val="00692AE7"/>
    <w:rsid w:val="006A006A"/>
    <w:rsid w:val="006C4FDE"/>
    <w:rsid w:val="00724A5F"/>
    <w:rsid w:val="00742CCE"/>
    <w:rsid w:val="00764355"/>
    <w:rsid w:val="007A0B8C"/>
    <w:rsid w:val="007A6197"/>
    <w:rsid w:val="007B6A99"/>
    <w:rsid w:val="007C0CC5"/>
    <w:rsid w:val="008C781E"/>
    <w:rsid w:val="00946011"/>
    <w:rsid w:val="009A0400"/>
    <w:rsid w:val="009D6CE8"/>
    <w:rsid w:val="009F3EEB"/>
    <w:rsid w:val="009F441E"/>
    <w:rsid w:val="00A242E6"/>
    <w:rsid w:val="00A84F19"/>
    <w:rsid w:val="00AA4E62"/>
    <w:rsid w:val="00B12C2F"/>
    <w:rsid w:val="00B22FA0"/>
    <w:rsid w:val="00C24F22"/>
    <w:rsid w:val="00C836BE"/>
    <w:rsid w:val="00DA7A8F"/>
    <w:rsid w:val="00DF28BB"/>
    <w:rsid w:val="00E62321"/>
    <w:rsid w:val="00E841E0"/>
    <w:rsid w:val="00EF3EBC"/>
    <w:rsid w:val="00F60CB9"/>
    <w:rsid w:val="00FB18B3"/>
    <w:rsid w:val="00FF06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C3B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3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43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435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ColorfulGrid-Accent1">
    <w:name w:val="Colorful Grid Accent 1"/>
    <w:basedOn w:val="TableNormal"/>
    <w:uiPriority w:val="73"/>
    <w:rsid w:val="00E62321"/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3">
    <w:name w:val="Medium Grid 2 Accent 3"/>
    <w:basedOn w:val="TableNormal"/>
    <w:uiPriority w:val="68"/>
    <w:rsid w:val="00E6232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6232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677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6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6D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76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6D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676D6"/>
  </w:style>
  <w:style w:type="character" w:styleId="CommentReference">
    <w:name w:val="annotation reference"/>
    <w:basedOn w:val="DefaultParagraphFont"/>
    <w:uiPriority w:val="99"/>
    <w:semiHidden/>
    <w:unhideWhenUsed/>
    <w:rsid w:val="00551A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A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A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A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A1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3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643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435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ColorfulGrid-Accent1">
    <w:name w:val="Colorful Grid Accent 1"/>
    <w:basedOn w:val="TableNormal"/>
    <w:uiPriority w:val="73"/>
    <w:rsid w:val="00E62321"/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3">
    <w:name w:val="Medium Grid 2 Accent 3"/>
    <w:basedOn w:val="TableNormal"/>
    <w:uiPriority w:val="68"/>
    <w:rsid w:val="00E6232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62321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677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6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6D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76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6D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676D6"/>
  </w:style>
  <w:style w:type="character" w:styleId="CommentReference">
    <w:name w:val="annotation reference"/>
    <w:basedOn w:val="DefaultParagraphFont"/>
    <w:uiPriority w:val="99"/>
    <w:semiHidden/>
    <w:unhideWhenUsed/>
    <w:rsid w:val="00551A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A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A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A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comments" Target="comments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886</Words>
  <Characters>5052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Vightel Corporation</Company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Cappelaere</dc:creator>
  <cp:lastModifiedBy>Pat Cappelaere </cp:lastModifiedBy>
  <cp:revision>5</cp:revision>
  <cp:lastPrinted>2013-08-02T15:40:00Z</cp:lastPrinted>
  <dcterms:created xsi:type="dcterms:W3CDTF">2013-08-06T12:36:00Z</dcterms:created>
  <dcterms:modified xsi:type="dcterms:W3CDTF">2013-08-06T12:56:00Z</dcterms:modified>
</cp:coreProperties>
</file>